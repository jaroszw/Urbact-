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1EAC" w14:textId="0F1E28C6" w:rsidR="00C2564B" w:rsidDel="00816B4A" w:rsidRDefault="00C2564B">
      <w:pPr>
        <w:jc w:val="both"/>
        <w:rPr>
          <w:del w:id="0" w:author="Jarosz Wojciech" w:date="2022-09-13T07:39:00Z"/>
        </w:rPr>
        <w:pPrChange w:id="1" w:author="Jarosz Wojciech" w:date="2022-09-13T07:28:00Z">
          <w:pPr/>
        </w:pPrChange>
      </w:pPr>
      <w:bookmarkStart w:id="2" w:name="_GoBack"/>
      <w:bookmarkEnd w:id="2"/>
    </w:p>
    <w:p w14:paraId="6B647D02" w14:textId="7DD518B6" w:rsidR="003F54F6" w:rsidRPr="00EA05A0" w:rsidDel="00395743" w:rsidRDefault="003F54F6">
      <w:pPr>
        <w:jc w:val="both"/>
        <w:rPr>
          <w:del w:id="3" w:author="Jarosz Wojciech" w:date="2022-09-13T07:38:00Z"/>
          <w:color w:val="FF0000"/>
          <w:rPrChange w:id="4" w:author="Jarosz Wojciech" w:date="2022-09-13T08:21:00Z">
            <w:rPr>
              <w:del w:id="5" w:author="Jarosz Wojciech" w:date="2022-09-13T07:38:00Z"/>
            </w:rPr>
          </w:rPrChange>
        </w:rPr>
      </w:pPr>
    </w:p>
    <w:p w14:paraId="29B94875" w14:textId="3A9AD04F" w:rsidR="003F54F6" w:rsidRPr="00EA05A0" w:rsidRDefault="00D042EA">
      <w:pPr>
        <w:jc w:val="both"/>
        <w:rPr>
          <w:b/>
          <w:color w:val="FF0000"/>
          <w:rPrChange w:id="6" w:author="Jarosz Wojciech" w:date="2022-09-13T08:21:00Z">
            <w:rPr>
              <w:b/>
            </w:rPr>
          </w:rPrChange>
        </w:rPr>
      </w:pPr>
      <w:ins w:id="7" w:author="Onoszko Barbara" w:date="2022-09-08T12:24:00Z">
        <w:r w:rsidRPr="00EA05A0">
          <w:rPr>
            <w:b/>
            <w:color w:val="FF0000"/>
            <w:rPrChange w:id="8" w:author="Jarosz Wojciech" w:date="2022-09-13T08:21:00Z">
              <w:rPr>
                <w:b/>
              </w:rPr>
            </w:rPrChange>
          </w:rPr>
          <w:t xml:space="preserve">III SPOTKANIE PARTNERÓW PROJEKTU </w:t>
        </w:r>
      </w:ins>
      <w:del w:id="9" w:author="Onoszko Barbara" w:date="2022-09-08T12:24:00Z">
        <w:r w:rsidR="002A1EDE" w:rsidRPr="00EA05A0" w:rsidDel="00247BF8">
          <w:rPr>
            <w:b/>
            <w:color w:val="FF0000"/>
            <w:rPrChange w:id="10" w:author="Jarosz Wojciech" w:date="2022-09-13T08:21:00Z">
              <w:rPr>
                <w:b/>
              </w:rPr>
            </w:rPrChange>
          </w:rPr>
          <w:delText xml:space="preserve">SPOTKANIE MIĘDZYNARODOWE – </w:delText>
        </w:r>
      </w:del>
      <w:ins w:id="11" w:author="Onoszko Barbara" w:date="2022-09-08T12:24:00Z">
        <w:r w:rsidRPr="00EA05A0">
          <w:rPr>
            <w:b/>
            <w:color w:val="FF0000"/>
            <w:rPrChange w:id="12" w:author="Jarosz Wojciech" w:date="2022-09-13T08:21:00Z">
              <w:rPr>
                <w:b/>
              </w:rPr>
            </w:rPrChange>
          </w:rPr>
          <w:t xml:space="preserve">: </w:t>
        </w:r>
      </w:ins>
      <w:r w:rsidRPr="00EA05A0">
        <w:rPr>
          <w:b/>
          <w:color w:val="FF0000"/>
          <w:rPrChange w:id="13" w:author="Jarosz Wojciech" w:date="2022-09-13T08:21:00Z">
            <w:rPr>
              <w:b/>
            </w:rPr>
          </w:rPrChange>
        </w:rPr>
        <w:t>ALYTUS</w:t>
      </w:r>
      <w:del w:id="14" w:author="Onoszko Barbara" w:date="2022-09-08T12:25:00Z">
        <w:r w:rsidR="002A1EDE" w:rsidRPr="00EA05A0" w:rsidDel="00247BF8">
          <w:rPr>
            <w:b/>
            <w:color w:val="FF0000"/>
            <w:rPrChange w:id="15" w:author="Jarosz Wojciech" w:date="2022-09-13T08:21:00Z">
              <w:rPr>
                <w:b/>
              </w:rPr>
            </w:rPrChange>
          </w:rPr>
          <w:delText xml:space="preserve"> /</w:delText>
        </w:r>
      </w:del>
      <w:ins w:id="16" w:author="Onoszko Barbara" w:date="2022-09-08T12:25:00Z">
        <w:r w:rsidRPr="00EA05A0">
          <w:rPr>
            <w:b/>
            <w:color w:val="FF0000"/>
            <w:rPrChange w:id="17" w:author="Jarosz Wojciech" w:date="2022-09-13T08:21:00Z">
              <w:rPr>
                <w:b/>
              </w:rPr>
            </w:rPrChange>
          </w:rPr>
          <w:t>,</w:t>
        </w:r>
      </w:ins>
      <w:r w:rsidRPr="00EA05A0">
        <w:rPr>
          <w:b/>
          <w:color w:val="FF0000"/>
          <w:rPrChange w:id="18" w:author="Jarosz Wojciech" w:date="2022-09-13T08:21:00Z">
            <w:rPr>
              <w:b/>
            </w:rPr>
          </w:rPrChange>
        </w:rPr>
        <w:t xml:space="preserve"> LITWA 18 – 19.05.2022 R.</w:t>
      </w:r>
    </w:p>
    <w:p w14:paraId="509310B8" w14:textId="74560DF6" w:rsidR="00C743BE" w:rsidRPr="00EA05A0" w:rsidRDefault="00FB6F92" w:rsidP="000F3C10">
      <w:pPr>
        <w:jc w:val="both"/>
        <w:rPr>
          <w:ins w:id="19" w:author="Jarosz Wojciech" w:date="2022-09-13T07:40:00Z"/>
          <w:b/>
          <w:color w:val="FF0000"/>
          <w:rPrChange w:id="20" w:author="Jarosz Wojciech" w:date="2022-09-13T08:21:00Z">
            <w:rPr>
              <w:ins w:id="21" w:author="Jarosz Wojciech" w:date="2022-09-13T07:40:00Z"/>
              <w:b/>
            </w:rPr>
          </w:rPrChange>
        </w:rPr>
      </w:pPr>
      <w:r w:rsidRPr="00EA05A0">
        <w:rPr>
          <w:b/>
          <w:color w:val="FF0000"/>
          <w:rPrChange w:id="22" w:author="Jarosz Wojciech" w:date="2022-09-13T08:21:00Z">
            <w:rPr>
              <w:b/>
            </w:rPr>
          </w:rPrChange>
        </w:rPr>
        <w:t xml:space="preserve">Wizyta międzynarodowa w mieście </w:t>
      </w:r>
      <w:proofErr w:type="spellStart"/>
      <w:r w:rsidRPr="00EA05A0">
        <w:rPr>
          <w:b/>
          <w:color w:val="FF0000"/>
          <w:rPrChange w:id="23" w:author="Jarosz Wojciech" w:date="2022-09-13T08:21:00Z">
            <w:rPr>
              <w:b/>
            </w:rPr>
          </w:rPrChange>
        </w:rPr>
        <w:t>Alytus</w:t>
      </w:r>
      <w:proofErr w:type="spellEnd"/>
      <w:r w:rsidRPr="00EA05A0">
        <w:rPr>
          <w:b/>
          <w:color w:val="FF0000"/>
          <w:rPrChange w:id="24" w:author="Jarosz Wojciech" w:date="2022-09-13T08:21:00Z">
            <w:rPr>
              <w:b/>
            </w:rPr>
          </w:rPrChange>
        </w:rPr>
        <w:t xml:space="preserve"> na Litwie, to kolejny wyjazd warsztatowy realizowany </w:t>
      </w:r>
      <w:ins w:id="25" w:author="Jarosz Wojciech" w:date="2022-09-13T08:15:00Z">
        <w:r w:rsidR="00377133" w:rsidRPr="00EA05A0">
          <w:rPr>
            <w:b/>
            <w:color w:val="FF0000"/>
            <w:rPrChange w:id="26" w:author="Jarosz Wojciech" w:date="2022-09-13T08:21:00Z">
              <w:rPr>
                <w:b/>
              </w:rPr>
            </w:rPrChange>
          </w:rPr>
          <w:br/>
        </w:r>
      </w:ins>
      <w:r w:rsidRPr="00EA05A0">
        <w:rPr>
          <w:b/>
          <w:color w:val="FF0000"/>
          <w:rPrChange w:id="27" w:author="Jarosz Wojciech" w:date="2022-09-13T08:21:00Z">
            <w:rPr>
              <w:b/>
            </w:rPr>
          </w:rPrChange>
        </w:rPr>
        <w:t xml:space="preserve">w ramach projektu </w:t>
      </w:r>
      <w:proofErr w:type="spellStart"/>
      <w:r w:rsidRPr="00EA05A0">
        <w:rPr>
          <w:b/>
          <w:color w:val="FF0000"/>
          <w:rPrChange w:id="28" w:author="Jarosz Wojciech" w:date="2022-09-13T08:21:00Z">
            <w:rPr>
              <w:b/>
            </w:rPr>
          </w:rPrChange>
        </w:rPr>
        <w:t>TechRevoltuion</w:t>
      </w:r>
      <w:proofErr w:type="spellEnd"/>
      <w:r w:rsidRPr="00EA05A0">
        <w:rPr>
          <w:b/>
          <w:color w:val="FF0000"/>
          <w:rPrChange w:id="29" w:author="Jarosz Wojciech" w:date="2022-09-13T08:21:00Z">
            <w:rPr>
              <w:b/>
            </w:rPr>
          </w:rPrChange>
        </w:rPr>
        <w:t xml:space="preserve"> 2.0. </w:t>
      </w:r>
    </w:p>
    <w:p w14:paraId="41A11AAA" w14:textId="4F7AA1BB" w:rsidR="00C743BE" w:rsidRPr="00EA05A0" w:rsidRDefault="00C743BE" w:rsidP="000F3C10">
      <w:pPr>
        <w:jc w:val="both"/>
        <w:rPr>
          <w:ins w:id="30" w:author="Jarosz Wojciech" w:date="2022-09-13T07:45:00Z"/>
          <w:color w:val="FF0000"/>
          <w:rPrChange w:id="31" w:author="Jarosz Wojciech" w:date="2022-09-13T08:21:00Z">
            <w:rPr>
              <w:ins w:id="32" w:author="Jarosz Wojciech" w:date="2022-09-13T07:45:00Z"/>
            </w:rPr>
          </w:rPrChange>
        </w:rPr>
      </w:pPr>
      <w:proofErr w:type="spellStart"/>
      <w:ins w:id="33" w:author="Jarosz Wojciech" w:date="2022-09-13T07:40:00Z">
        <w:r w:rsidRPr="00EA05A0">
          <w:rPr>
            <w:color w:val="FF0000"/>
            <w:rPrChange w:id="34" w:author="Jarosz Wojciech" w:date="2022-09-13T08:21:00Z">
              <w:rPr/>
            </w:rPrChange>
          </w:rPr>
          <w:t>Alytus</w:t>
        </w:r>
        <w:proofErr w:type="spellEnd"/>
        <w:r w:rsidRPr="00EA05A0">
          <w:rPr>
            <w:color w:val="FF0000"/>
            <w:rPrChange w:id="35" w:author="Jarosz Wojciech" w:date="2022-09-13T08:21:00Z">
              <w:rPr/>
            </w:rPrChange>
          </w:rPr>
          <w:t xml:space="preserve"> (</w:t>
        </w:r>
        <w:proofErr w:type="spellStart"/>
        <w:r w:rsidRPr="00EA05A0">
          <w:rPr>
            <w:color w:val="FF0000"/>
            <w:rPrChange w:id="36" w:author="Jarosz Wojciech" w:date="2022-09-13T08:21:00Z">
              <w:rPr/>
            </w:rPrChange>
          </w:rPr>
          <w:t>Olita</w:t>
        </w:r>
        <w:proofErr w:type="spellEnd"/>
        <w:r w:rsidRPr="00EA05A0">
          <w:rPr>
            <w:color w:val="FF0000"/>
            <w:rPrChange w:id="37" w:author="Jarosz Wojciech" w:date="2022-09-13T08:21:00Z">
              <w:rPr/>
            </w:rPrChange>
          </w:rPr>
          <w:t>) to małe miasto, w południowej części</w:t>
        </w:r>
      </w:ins>
      <w:ins w:id="38" w:author="Jarosz Wojciech" w:date="2022-09-13T07:42:00Z">
        <w:r w:rsidR="00E2141B" w:rsidRPr="00EA05A0">
          <w:rPr>
            <w:color w:val="FF0000"/>
            <w:rPrChange w:id="39" w:author="Jarosz Wojciech" w:date="2022-09-13T08:21:00Z">
              <w:rPr/>
            </w:rPrChange>
          </w:rPr>
          <w:t xml:space="preserve"> Litwy</w:t>
        </w:r>
      </w:ins>
      <w:ins w:id="40" w:author="Jarosz Wojciech" w:date="2022-09-13T07:40:00Z">
        <w:r w:rsidRPr="00EA05A0">
          <w:rPr>
            <w:color w:val="FF0000"/>
            <w:rPrChange w:id="41" w:author="Jarosz Wojciech" w:date="2022-09-13T08:21:00Z">
              <w:rPr/>
            </w:rPrChange>
          </w:rPr>
          <w:t xml:space="preserve"> niedaleko polskiej </w:t>
        </w:r>
      </w:ins>
      <w:ins w:id="42" w:author="Jarosz Wojciech" w:date="2022-09-13T07:41:00Z">
        <w:r w:rsidRPr="00EA05A0">
          <w:rPr>
            <w:color w:val="FF0000"/>
            <w:rPrChange w:id="43" w:author="Jarosz Wojciech" w:date="2022-09-13T08:21:00Z">
              <w:rPr/>
            </w:rPrChange>
          </w:rPr>
          <w:t>granicy</w:t>
        </w:r>
        <w:r w:rsidR="00E2141B" w:rsidRPr="00EA05A0">
          <w:rPr>
            <w:color w:val="FF0000"/>
            <w:rPrChange w:id="44" w:author="Jarosz Wojciech" w:date="2022-09-13T08:21:00Z">
              <w:rPr/>
            </w:rPrChange>
          </w:rPr>
          <w:t xml:space="preserve">. </w:t>
        </w:r>
      </w:ins>
      <w:ins w:id="45" w:author="Jarosz Wojciech" w:date="2022-09-13T07:43:00Z">
        <w:r w:rsidR="00A82B4C" w:rsidRPr="00EA05A0">
          <w:rPr>
            <w:color w:val="FF0000"/>
            <w:rPrChange w:id="46" w:author="Jarosz Wojciech" w:date="2022-09-13T08:21:00Z">
              <w:rPr/>
            </w:rPrChange>
          </w:rPr>
          <w:t xml:space="preserve">Miasto które </w:t>
        </w:r>
      </w:ins>
      <w:ins w:id="47" w:author="Jarosz Wojciech" w:date="2022-09-13T07:45:00Z">
        <w:r w:rsidR="00A82B4C" w:rsidRPr="00EA05A0">
          <w:rPr>
            <w:color w:val="FF0000"/>
            <w:rPrChange w:id="48" w:author="Jarosz Wojciech" w:date="2022-09-13T08:21:00Z">
              <w:rPr/>
            </w:rPrChange>
          </w:rPr>
          <w:br/>
        </w:r>
      </w:ins>
      <w:ins w:id="49" w:author="Jarosz Wojciech" w:date="2022-09-13T07:43:00Z">
        <w:r w:rsidR="00A82B4C" w:rsidRPr="00EA05A0">
          <w:rPr>
            <w:color w:val="FF0000"/>
            <w:rPrChange w:id="50" w:author="Jarosz Wojciech" w:date="2022-09-13T08:21:00Z">
              <w:rPr/>
            </w:rPrChange>
          </w:rPr>
          <w:t xml:space="preserve">z stanowi idealne miejsce na wypoczynek </w:t>
        </w:r>
      </w:ins>
      <w:ins w:id="51" w:author="Jarosz Wojciech" w:date="2022-09-13T07:44:00Z">
        <w:r w:rsidR="00A82B4C" w:rsidRPr="00EA05A0">
          <w:rPr>
            <w:color w:val="FF0000"/>
            <w:rPrChange w:id="52" w:author="Jarosz Wojciech" w:date="2022-09-13T08:21:00Z">
              <w:rPr/>
            </w:rPrChange>
          </w:rPr>
          <w:t xml:space="preserve">nad Niemnem </w:t>
        </w:r>
      </w:ins>
      <w:ins w:id="53" w:author="Jarosz Wojciech" w:date="2022-09-13T07:43:00Z">
        <w:r w:rsidR="00A82B4C" w:rsidRPr="00EA05A0">
          <w:rPr>
            <w:color w:val="FF0000"/>
            <w:rPrChange w:id="54" w:author="Jarosz Wojciech" w:date="2022-09-13T08:21:00Z">
              <w:rPr/>
            </w:rPrChange>
          </w:rPr>
          <w:t>w</w:t>
        </w:r>
      </w:ins>
      <w:ins w:id="55" w:author="Jarosz Wojciech" w:date="2022-09-13T07:44:00Z">
        <w:r w:rsidR="00A82B4C" w:rsidRPr="00EA05A0">
          <w:rPr>
            <w:color w:val="FF0000"/>
            <w:rPrChange w:id="56" w:author="Jarosz Wojciech" w:date="2022-09-13T08:21:00Z">
              <w:rPr/>
            </w:rPrChange>
          </w:rPr>
          <w:t xml:space="preserve"> otoczeniu bujnych lasów, jest również miastem intensywnie działającym w kierunku budowy lokalnej gospodarki w oparciu o </w:t>
        </w:r>
      </w:ins>
      <w:ins w:id="57" w:author="Jarosz Wojciech" w:date="2022-09-13T07:45:00Z">
        <w:r w:rsidR="00A82B4C" w:rsidRPr="00EA05A0">
          <w:rPr>
            <w:color w:val="FF0000"/>
            <w:rPrChange w:id="58" w:author="Jarosz Wojciech" w:date="2022-09-13T08:21:00Z">
              <w:rPr/>
            </w:rPrChange>
          </w:rPr>
          <w:t xml:space="preserve">nowoczesne miejsca pracy oraz atrakcyjne miejsce dla młodych i przedsiębiorczych osób, które swoją przyszłość wiążą z budową swojego biznesu. </w:t>
        </w:r>
      </w:ins>
    </w:p>
    <w:p w14:paraId="077E5FD5" w14:textId="41B1A45E" w:rsidR="00C743BE" w:rsidRPr="00EA05A0" w:rsidRDefault="00A82B4C" w:rsidP="000F3C10">
      <w:pPr>
        <w:jc w:val="both"/>
        <w:rPr>
          <w:ins w:id="59" w:author="Jarosz Wojciech" w:date="2022-09-13T07:45:00Z"/>
          <w:color w:val="FF0000"/>
          <w:rPrChange w:id="60" w:author="Jarosz Wojciech" w:date="2022-09-13T08:21:00Z">
            <w:rPr>
              <w:ins w:id="61" w:author="Jarosz Wojciech" w:date="2022-09-13T07:45:00Z"/>
            </w:rPr>
          </w:rPrChange>
        </w:rPr>
      </w:pPr>
      <w:ins w:id="62" w:author="Jarosz Wojciech" w:date="2022-09-13T07:46:00Z">
        <w:r w:rsidRPr="00EA05A0">
          <w:rPr>
            <w:color w:val="FF0000"/>
            <w:rPrChange w:id="63" w:author="Jarosz Wojciech" w:date="2022-09-13T08:21:00Z">
              <w:rPr/>
            </w:rPrChange>
          </w:rPr>
          <w:t xml:space="preserve">System zachęt podatkowych dla innowacyjnych firm, przestrzeń co – </w:t>
        </w:r>
        <w:proofErr w:type="spellStart"/>
        <w:r w:rsidRPr="00EA05A0">
          <w:rPr>
            <w:color w:val="FF0000"/>
            <w:rPrChange w:id="64" w:author="Jarosz Wojciech" w:date="2022-09-13T08:21:00Z">
              <w:rPr/>
            </w:rPrChange>
          </w:rPr>
          <w:t>workinowa</w:t>
        </w:r>
        <w:proofErr w:type="spellEnd"/>
        <w:r w:rsidRPr="00EA05A0">
          <w:rPr>
            <w:color w:val="FF0000"/>
            <w:rPrChange w:id="65" w:author="Jarosz Wojciech" w:date="2022-09-13T08:21:00Z">
              <w:rPr/>
            </w:rPrChange>
          </w:rPr>
          <w:t xml:space="preserve"> z programem </w:t>
        </w:r>
        <w:proofErr w:type="spellStart"/>
        <w:r w:rsidRPr="00EA05A0">
          <w:rPr>
            <w:color w:val="FF0000"/>
            <w:rPrChange w:id="66" w:author="Jarosz Wojciech" w:date="2022-09-13T08:21:00Z">
              <w:rPr/>
            </w:rPrChange>
          </w:rPr>
          <w:t>mentoringowo</w:t>
        </w:r>
      </w:ins>
      <w:proofErr w:type="spellEnd"/>
      <w:ins w:id="67" w:author="Jarosz Wojciech" w:date="2022-09-13T08:14:00Z">
        <w:r w:rsidR="00B76776" w:rsidRPr="00EA05A0">
          <w:rPr>
            <w:color w:val="FF0000"/>
            <w:rPrChange w:id="68" w:author="Jarosz Wojciech" w:date="2022-09-13T08:21:00Z">
              <w:rPr/>
            </w:rPrChange>
          </w:rPr>
          <w:t>-</w:t>
        </w:r>
      </w:ins>
      <w:ins w:id="69" w:author="Jarosz Wojciech" w:date="2022-09-13T07:46:00Z">
        <w:r w:rsidRPr="00EA05A0">
          <w:rPr>
            <w:color w:val="FF0000"/>
            <w:rPrChange w:id="70" w:author="Jarosz Wojciech" w:date="2022-09-13T08:21:00Z">
              <w:rPr/>
            </w:rPrChange>
          </w:rPr>
          <w:t xml:space="preserve">doradczym </w:t>
        </w:r>
      </w:ins>
      <w:ins w:id="71" w:author="Jarosz Wojciech" w:date="2022-09-13T07:47:00Z">
        <w:r w:rsidRPr="00EA05A0">
          <w:rPr>
            <w:color w:val="FF0000"/>
            <w:rPrChange w:id="72" w:author="Jarosz Wojciech" w:date="2022-09-13T08:21:00Z">
              <w:rPr/>
            </w:rPrChange>
          </w:rPr>
          <w:t>stworzona prz</w:t>
        </w:r>
      </w:ins>
      <w:ins w:id="73" w:author="Jarosz Wojciech" w:date="2022-09-13T08:14:00Z">
        <w:r w:rsidR="00B76776" w:rsidRPr="00EA05A0">
          <w:rPr>
            <w:color w:val="FF0000"/>
            <w:rPrChange w:id="74" w:author="Jarosz Wojciech" w:date="2022-09-13T08:21:00Z">
              <w:rPr/>
            </w:rPrChange>
          </w:rPr>
          <w:t xml:space="preserve">ez litewską Agencję Rozwoju przy </w:t>
        </w:r>
      </w:ins>
      <w:ins w:id="75" w:author="Jarosz Wojciech" w:date="2022-09-13T07:47:00Z">
        <w:r w:rsidRPr="00EA05A0">
          <w:rPr>
            <w:color w:val="FF0000"/>
            <w:rPrChange w:id="76" w:author="Jarosz Wojciech" w:date="2022-09-13T08:21:00Z">
              <w:rPr/>
            </w:rPrChange>
          </w:rPr>
          <w:t>współpracy z władzami miejskimi, możliwość załatwienia wszystkich spraw zwi</w:t>
        </w:r>
      </w:ins>
      <w:ins w:id="77" w:author="Jarosz Wojciech" w:date="2022-09-13T07:48:00Z">
        <w:r w:rsidRPr="00EA05A0">
          <w:rPr>
            <w:color w:val="FF0000"/>
            <w:rPrChange w:id="78" w:author="Jarosz Wojciech" w:date="2022-09-13T08:21:00Z">
              <w:rPr/>
            </w:rPrChange>
          </w:rPr>
          <w:t xml:space="preserve">ązanych z działalnością gospodarczą w „jednym okienku „, </w:t>
        </w:r>
      </w:ins>
      <w:ins w:id="79" w:author="Jarosz Wojciech" w:date="2022-09-13T07:46:00Z">
        <w:r w:rsidRPr="00EA05A0">
          <w:rPr>
            <w:color w:val="FF0000"/>
            <w:rPrChange w:id="80" w:author="Jarosz Wojciech" w:date="2022-09-13T08:21:00Z">
              <w:rPr/>
            </w:rPrChange>
          </w:rPr>
          <w:t>czy szkoła techniczna, w ramach której uczniowie mogą zdobyć odpowiadającym na wymogi nowoczesnego rynku pracy</w:t>
        </w:r>
      </w:ins>
      <w:ins w:id="81" w:author="Jarosz Wojciech" w:date="2022-09-13T08:14:00Z">
        <w:r w:rsidR="00B76776" w:rsidRPr="00EA05A0">
          <w:rPr>
            <w:color w:val="FF0000"/>
            <w:rPrChange w:id="82" w:author="Jarosz Wojciech" w:date="2022-09-13T08:21:00Z">
              <w:rPr/>
            </w:rPrChange>
          </w:rPr>
          <w:t>,</w:t>
        </w:r>
      </w:ins>
      <w:ins w:id="83" w:author="Jarosz Wojciech" w:date="2022-09-13T07:46:00Z">
        <w:r w:rsidRPr="00EA05A0">
          <w:rPr>
            <w:color w:val="FF0000"/>
            <w:rPrChange w:id="84" w:author="Jarosz Wojciech" w:date="2022-09-13T08:21:00Z">
              <w:rPr/>
            </w:rPrChange>
          </w:rPr>
          <w:t xml:space="preserve"> to </w:t>
        </w:r>
      </w:ins>
      <w:ins w:id="85" w:author="Jarosz Wojciech" w:date="2022-09-13T07:47:00Z">
        <w:r w:rsidRPr="00EA05A0">
          <w:rPr>
            <w:color w:val="FF0000"/>
            <w:rPrChange w:id="86" w:author="Jarosz Wojciech" w:date="2022-09-13T08:21:00Z">
              <w:rPr/>
            </w:rPrChange>
          </w:rPr>
          <w:t>kilka z kluczowych działań podjętych przez miasto w celu</w:t>
        </w:r>
      </w:ins>
      <w:ins w:id="87" w:author="Jarosz Wojciech" w:date="2022-09-13T07:48:00Z">
        <w:r w:rsidRPr="00EA05A0">
          <w:rPr>
            <w:color w:val="FF0000"/>
            <w:rPrChange w:id="88" w:author="Jarosz Wojciech" w:date="2022-09-13T08:21:00Z">
              <w:rPr/>
            </w:rPrChange>
          </w:rPr>
          <w:t xml:space="preserve"> rozwijania nowoczesnego rynku pracy i warunków atrakcyjnych dla przedsiębiorców.  </w:t>
        </w:r>
      </w:ins>
    </w:p>
    <w:p w14:paraId="33BB9387" w14:textId="05E2315A" w:rsidR="00A82B4C" w:rsidRPr="00EA05A0" w:rsidRDefault="009D3038" w:rsidP="000F3C10">
      <w:pPr>
        <w:jc w:val="both"/>
        <w:rPr>
          <w:ins w:id="89" w:author="Jarosz Wojciech" w:date="2022-09-13T08:15:00Z"/>
          <w:color w:val="FF0000"/>
          <w:rPrChange w:id="90" w:author="Jarosz Wojciech" w:date="2022-09-13T08:21:00Z">
            <w:rPr>
              <w:ins w:id="91" w:author="Jarosz Wojciech" w:date="2022-09-13T08:15:00Z"/>
            </w:rPr>
          </w:rPrChange>
        </w:rPr>
      </w:pPr>
      <w:ins w:id="92" w:author="Jarosz Wojciech" w:date="2022-09-13T07:49:00Z">
        <w:r w:rsidRPr="00EA05A0">
          <w:rPr>
            <w:color w:val="FF0000"/>
            <w:rPrChange w:id="93" w:author="Jarosz Wojciech" w:date="2022-09-13T08:21:00Z">
              <w:rPr/>
            </w:rPrChange>
          </w:rPr>
          <w:t xml:space="preserve">W programie wizyty uczestnicy mieli również okazję odwiedzenia dwóch dużych </w:t>
        </w:r>
        <w:proofErr w:type="spellStart"/>
        <w:r w:rsidRPr="00EA05A0">
          <w:rPr>
            <w:color w:val="FF0000"/>
            <w:rPrChange w:id="94" w:author="Jarosz Wojciech" w:date="2022-09-13T08:21:00Z">
              <w:rPr/>
            </w:rPrChange>
          </w:rPr>
          <w:t>firmuy</w:t>
        </w:r>
        <w:proofErr w:type="spellEnd"/>
        <w:r w:rsidRPr="00EA05A0">
          <w:rPr>
            <w:color w:val="FF0000"/>
            <w:rPrChange w:id="95" w:author="Jarosz Wojciech" w:date="2022-09-13T08:21:00Z">
              <w:rPr/>
            </w:rPrChange>
          </w:rPr>
          <w:t xml:space="preserve"> </w:t>
        </w:r>
      </w:ins>
      <w:ins w:id="96" w:author="Jarosz Wojciech" w:date="2022-09-13T07:51:00Z">
        <w:r w:rsidRPr="00EA05A0">
          <w:rPr>
            <w:color w:val="FF0000"/>
            <w:rPrChange w:id="97" w:author="Jarosz Wojciech" w:date="2022-09-13T08:21:00Z">
              <w:rPr/>
            </w:rPrChange>
          </w:rPr>
          <w:t xml:space="preserve"> </w:t>
        </w:r>
        <w:proofErr w:type="spellStart"/>
        <w:r w:rsidRPr="00EA05A0">
          <w:rPr>
            <w:color w:val="FF0000"/>
            <w:rPrChange w:id="98" w:author="Jarosz Wojciech" w:date="2022-09-13T08:21:00Z">
              <w:rPr/>
            </w:rPrChange>
          </w:rPr>
          <w:t>Aztra</w:t>
        </w:r>
        <w:proofErr w:type="spellEnd"/>
        <w:r w:rsidR="00E928E7" w:rsidRPr="00EA05A0">
          <w:rPr>
            <w:color w:val="FF0000"/>
            <w:rPrChange w:id="99" w:author="Jarosz Wojciech" w:date="2022-09-13T08:21:00Z">
              <w:rPr/>
            </w:rPrChange>
          </w:rPr>
          <w:t xml:space="preserve">, </w:t>
        </w:r>
      </w:ins>
      <w:ins w:id="100" w:author="Jarosz Wojciech" w:date="2022-09-13T08:14:00Z">
        <w:r w:rsidR="00B76776" w:rsidRPr="00EA05A0">
          <w:rPr>
            <w:color w:val="FF0000"/>
            <w:rPrChange w:id="101" w:author="Jarosz Wojciech" w:date="2022-09-13T08:21:00Z">
              <w:rPr/>
            </w:rPrChange>
          </w:rPr>
          <w:t xml:space="preserve">największego pracodawcy w regionie, Szkołę Techniczną i </w:t>
        </w:r>
      </w:ins>
      <w:ins w:id="102" w:author="Jarosz Wojciech" w:date="2022-09-13T07:51:00Z">
        <w:r w:rsidR="00E928E7" w:rsidRPr="00EA05A0">
          <w:rPr>
            <w:color w:val="FF0000"/>
            <w:rPrChange w:id="103" w:author="Jarosz Wojciech" w:date="2022-09-13T08:21:00Z">
              <w:rPr/>
            </w:rPrChange>
          </w:rPr>
          <w:t xml:space="preserve">Centrum Kształcenia Zawodowego </w:t>
        </w:r>
      </w:ins>
      <w:ins w:id="104" w:author="Jarosz Wojciech" w:date="2022-09-13T08:14:00Z">
        <w:r w:rsidR="00B76776" w:rsidRPr="00EA05A0">
          <w:rPr>
            <w:color w:val="FF0000"/>
            <w:rPrChange w:id="105" w:author="Jarosz Wojciech" w:date="2022-09-13T08:21:00Z">
              <w:rPr/>
            </w:rPrChange>
          </w:rPr>
          <w:t>w ramach których uruchomiono wiele technicznyc</w:t>
        </w:r>
      </w:ins>
      <w:ins w:id="106" w:author="Jarosz Wojciech" w:date="2022-09-13T08:15:00Z">
        <w:r w:rsidR="00B76776" w:rsidRPr="00EA05A0">
          <w:rPr>
            <w:color w:val="FF0000"/>
            <w:rPrChange w:id="107" w:author="Jarosz Wojciech" w:date="2022-09-13T08:21:00Z">
              <w:rPr/>
            </w:rPrChange>
          </w:rPr>
          <w:t xml:space="preserve">h kierunków kształcenia na poziomie średnim, </w:t>
        </w:r>
      </w:ins>
    </w:p>
    <w:p w14:paraId="020E17BA" w14:textId="41A6568A" w:rsidR="00FB6F92" w:rsidDel="009D3038" w:rsidRDefault="00FB6F92">
      <w:pPr>
        <w:jc w:val="both"/>
        <w:rPr>
          <w:del w:id="108" w:author="Jarosz Wojciech" w:date="2022-09-13T07:48:00Z"/>
        </w:rPr>
      </w:pPr>
      <w:commentRangeStart w:id="109"/>
      <w:del w:id="110" w:author="Jarosz Wojciech" w:date="2022-09-13T07:48:00Z">
        <w:r w:rsidDel="009D3038">
          <w:delText xml:space="preserve">Wiele elementów, które wdrożone zostały w Alytusie </w:delText>
        </w:r>
        <w:r w:rsidR="009F58DD" w:rsidDel="009D3038">
          <w:br/>
        </w:r>
        <w:r w:rsidDel="009D3038">
          <w:delText xml:space="preserve">i zaprezentowane zostały w trakcie dwudniowego spotkania, stanowić będą punkt odniesienia do planowanych do wdrożenia w Rzeszowie rozwiązań związanych z ekosystemem wsparcia startupów. </w:delText>
        </w:r>
      </w:del>
    </w:p>
    <w:p w14:paraId="1A227639" w14:textId="16C6D738" w:rsidR="009F58DD" w:rsidDel="009D3038" w:rsidRDefault="00FB6F92">
      <w:pPr>
        <w:jc w:val="both"/>
        <w:rPr>
          <w:del w:id="111" w:author="Jarosz Wojciech" w:date="2022-09-13T07:48:00Z"/>
        </w:rPr>
      </w:pPr>
      <w:del w:id="112" w:author="Jarosz Wojciech" w:date="2022-09-13T07:48:00Z">
        <w:r w:rsidDel="009D3038">
          <w:delText xml:space="preserve">Koncepcja wdrożenia przestrzeni co – workingowej wraz z całym programem wsparcia, oparta będzie o istniejącą infrastrukturę funkcjonującą w ramach Centrum Innowacji Miejskich – Urban Lab, stanowiącą silny fundament do wdrożenia planowanych rozwiązań. </w:delText>
        </w:r>
        <w:commentRangeEnd w:id="109"/>
        <w:r w:rsidR="00247BF8" w:rsidDel="009D3038">
          <w:rPr>
            <w:rStyle w:val="Odwoaniedokomentarza"/>
          </w:rPr>
          <w:commentReference w:id="109"/>
        </w:r>
        <w:r w:rsidDel="009D3038">
          <w:delText xml:space="preserve">Spotkania międzynarodowe </w:delText>
        </w:r>
        <w:r w:rsidR="009F58DD" w:rsidDel="009D3038">
          <w:br/>
        </w:r>
        <w:r w:rsidDel="009D3038">
          <w:delText xml:space="preserve">w ramach projektu, stanowią również doskonałą okazję do nawiązywania znajomości i kontaktów oraz wymiany doświadczeń. </w:delText>
        </w:r>
      </w:del>
    </w:p>
    <w:p w14:paraId="37124428" w14:textId="1A84F93B" w:rsidR="00FB6F92" w:rsidRDefault="00FB6F92">
      <w:pPr>
        <w:jc w:val="both"/>
      </w:pPr>
      <w:r>
        <w:t xml:space="preserve">Wyjazdy studyjne i wizyty międzynarodowe są doskonałą okazję do nauki i weryfikowania wdrożonych w różnych miejscach narzędzi i rozwiązań, mających za zadanie zwiększenie jakości życia i pobudzanie rozwoju lokalnego, dzięki czemu można skuteczniej wdrażać takie rozwiązania w Rzeszowie jednocześnie mając na uwadze, błędy których należy unikać i trudności jakie można napotkać, </w:t>
      </w:r>
      <w:r w:rsidR="009F58DD">
        <w:br/>
      </w:r>
      <w:r>
        <w:t xml:space="preserve">co zwiększa efektywność wdrażanych rozwiązań i znacznie przyspiesza cały proces. </w:t>
      </w:r>
    </w:p>
    <w:p w14:paraId="0DACD9D4" w14:textId="50A978CF" w:rsidR="00FB6F92" w:rsidDel="00145C51" w:rsidRDefault="00FB6F92">
      <w:pPr>
        <w:jc w:val="both"/>
        <w:rPr>
          <w:del w:id="113" w:author="Jarosz Wojciech" w:date="2022-09-13T07:38:00Z"/>
          <w:b/>
        </w:rPr>
      </w:pPr>
    </w:p>
    <w:p w14:paraId="0BA368C3" w14:textId="457878EF" w:rsidR="000401A5" w:rsidRDefault="00EA0127">
      <w:pPr>
        <w:jc w:val="both"/>
        <w:rPr>
          <w:b/>
        </w:rPr>
      </w:pPr>
      <w:ins w:id="114" w:author="Onoszko Barbara" w:date="2022-09-08T12:41:00Z">
        <w:r>
          <w:rPr>
            <w:b/>
          </w:rPr>
          <w:t>IV SPOTKANIE PARTNERÓW PROJEKTU</w:t>
        </w:r>
      </w:ins>
      <w:ins w:id="115" w:author="Onoszko Barbara" w:date="2022-09-08T12:42:00Z">
        <w:r>
          <w:rPr>
            <w:b/>
          </w:rPr>
          <w:t>:</w:t>
        </w:r>
      </w:ins>
      <w:ins w:id="116" w:author="Jarosz Wojciech" w:date="2022-09-13T07:39:00Z">
        <w:r>
          <w:rPr>
            <w:b/>
          </w:rPr>
          <w:t xml:space="preserve"> </w:t>
        </w:r>
      </w:ins>
      <w:del w:id="117" w:author="Onoszko Barbara" w:date="2022-09-08T12:42:00Z">
        <w:r w:rsidR="002A1EDE" w:rsidRPr="002A1EDE" w:rsidDel="00A16F9E">
          <w:rPr>
            <w:b/>
          </w:rPr>
          <w:delText xml:space="preserve">WIZYTA STUDYJNA – FINLANDIA </w:delText>
        </w:r>
      </w:del>
      <w:ins w:id="118" w:author="Onoszko Barbara" w:date="2022-09-08T12:42:00Z">
        <w:r w:rsidRPr="002A1EDE">
          <w:rPr>
            <w:b/>
          </w:rPr>
          <w:t>F</w:t>
        </w:r>
        <w:r>
          <w:rPr>
            <w:b/>
          </w:rPr>
          <w:t>INLANDIA</w:t>
        </w:r>
        <w:r w:rsidRPr="002A1EDE">
          <w:rPr>
            <w:b/>
          </w:rPr>
          <w:t xml:space="preserve"> </w:t>
        </w:r>
      </w:ins>
      <w:r>
        <w:rPr>
          <w:b/>
        </w:rPr>
        <w:t>9 – 12.08.2022 R.</w:t>
      </w:r>
    </w:p>
    <w:p w14:paraId="17DAD8C1" w14:textId="236C0C36" w:rsidR="00CE77F3" w:rsidDel="00A16F9E" w:rsidRDefault="00CE77F3">
      <w:pPr>
        <w:jc w:val="both"/>
        <w:rPr>
          <w:del w:id="119" w:author="Onoszko Barbara" w:date="2022-09-08T12:42:00Z"/>
        </w:rPr>
      </w:pPr>
      <w:commentRangeStart w:id="120"/>
      <w:del w:id="121" w:author="Onoszko Barbara" w:date="2022-09-08T12:42:00Z">
        <w:r w:rsidRPr="00CE77F3" w:rsidDel="00A16F9E">
          <w:delText xml:space="preserve">Głównym celem projektu TechRevolution 2.0 jest transformacja gospodarki lokalnej na gospodarkę cyfrową opartą na nowoczesnych i kreatywnych miejscach pracy. </w:delText>
        </w:r>
        <w:r w:rsidDel="00A16F9E">
          <w:delText xml:space="preserve">W ramach projektu poza możliwością podglądnięcia dobrej praktyki wdrożonej przez lidera projektu, której elementy podlegają transferowi do partnerów oraz wymiany doświadczeń z partnerami projektu, organizowane są również wizyty studyjne w obszarach związanych tematycznie z zakresem projektu. </w:delText>
        </w:r>
      </w:del>
      <w:commentRangeEnd w:id="120"/>
      <w:r w:rsidR="00A16F9E">
        <w:rPr>
          <w:rStyle w:val="Odwoaniedokomentarza"/>
        </w:rPr>
        <w:commentReference w:id="120"/>
      </w:r>
    </w:p>
    <w:p w14:paraId="4DA113FE" w14:textId="7D5AA2B0" w:rsidR="00CE77F3" w:rsidRDefault="00CE77F3">
      <w:pPr>
        <w:jc w:val="both"/>
      </w:pPr>
      <w:r>
        <w:t xml:space="preserve">Wizyta studyjna w Helsinkach, </w:t>
      </w:r>
      <w:commentRangeStart w:id="122"/>
      <w:r>
        <w:t xml:space="preserve">Espo i Tampere </w:t>
      </w:r>
      <w:commentRangeEnd w:id="122"/>
      <w:r w:rsidR="00A16F9E">
        <w:rPr>
          <w:rStyle w:val="Odwoaniedokomentarza"/>
        </w:rPr>
        <w:commentReference w:id="122"/>
      </w:r>
      <w:r>
        <w:t xml:space="preserve">związana była ściśle z budowaniem i funkcjonowaniem miejskich przestrzeni, których celem jest wsparcie ekosystemu startupów. Finlandia jest jednym </w:t>
      </w:r>
      <w:r w:rsidR="00044146">
        <w:br/>
      </w:r>
      <w:r>
        <w:t>z najprężniej działających europejskich krajów w tym obszarze</w:t>
      </w:r>
      <w:r w:rsidR="006C552E">
        <w:t>,</w:t>
      </w:r>
      <w:r>
        <w:t xml:space="preserve"> a rozwiązania wdrożone przez Helsinki czy Tampere są </w:t>
      </w:r>
      <w:r w:rsidR="006C552E">
        <w:t xml:space="preserve">wzorcowym </w:t>
      </w:r>
      <w:r>
        <w:t>przykładem jak</w:t>
      </w:r>
      <w:r w:rsidR="006C552E">
        <w:t xml:space="preserve">ie </w:t>
      </w:r>
      <w:r>
        <w:t>rozwiązania wdrażać</w:t>
      </w:r>
      <w:r w:rsidR="006C552E">
        <w:t xml:space="preserve"> i jak je rozwijać</w:t>
      </w:r>
      <w:r>
        <w:t xml:space="preserve">, żeby </w:t>
      </w:r>
      <w:r w:rsidR="006C552E">
        <w:t>przyciągać startupy z całego świata i umożliwiać im transformacje z pomysły</w:t>
      </w:r>
      <w:r w:rsidR="00893DF4">
        <w:t xml:space="preserve"> tworzonego przez młodych ludzi </w:t>
      </w:r>
      <w:r w:rsidR="00893DF4">
        <w:br/>
      </w:r>
      <w:r w:rsidR="006C552E">
        <w:t xml:space="preserve">w </w:t>
      </w:r>
      <w:r>
        <w:t xml:space="preserve">międzynarodowe </w:t>
      </w:r>
      <w:r w:rsidR="006C552E">
        <w:t>korporacje</w:t>
      </w:r>
      <w:r>
        <w:t xml:space="preserve">. </w:t>
      </w:r>
    </w:p>
    <w:p w14:paraId="4B90A663" w14:textId="080D0FDE" w:rsidR="00CE77F3" w:rsidRPr="00CE77F3" w:rsidRDefault="00CE77F3">
      <w:pPr>
        <w:jc w:val="both"/>
      </w:pPr>
      <w:r>
        <w:t>Finlandia stanowi najlepiej rozwinięty europejski cyfrowy hub, który dynamicznie rozwija się już od ponad 20 lat, pobudzając krajową gospodarkę do dynamicznego rozwoju i przyci</w:t>
      </w:r>
      <w:r w:rsidR="00044146">
        <w:t xml:space="preserve">ągającą najbardziej twórczych i kreatywnych młodych ludzi. </w:t>
      </w:r>
      <w:r>
        <w:t xml:space="preserve">Możliwość rozmowy z ludźmi odpowiedzialnymi za </w:t>
      </w:r>
      <w:r w:rsidR="00044146">
        <w:t xml:space="preserve">ten </w:t>
      </w:r>
      <w:r>
        <w:t xml:space="preserve">sukces </w:t>
      </w:r>
      <w:r w:rsidR="00044146">
        <w:t xml:space="preserve">jest cennym zasobem, który zostanie wykorzystany do tworzenia Huba Cyfrowego oraz systemy wsparcia ekosystemu startupów w Rzeszowie. Z pewnością wiedza zdobyta w czasie tej wizyty studyjnej przełoży się na bardziej efektywne </w:t>
      </w:r>
      <w:r w:rsidR="00893DF4">
        <w:t>budowanie przestrzeni co</w:t>
      </w:r>
      <w:del w:id="123" w:author="Onoszko Barbara" w:date="2022-09-08T12:43:00Z">
        <w:r w:rsidR="00893DF4" w:rsidDel="00A16F9E">
          <w:delText xml:space="preserve"> – </w:delText>
        </w:r>
      </w:del>
      <w:ins w:id="124" w:author="Onoszko Barbara" w:date="2022-09-08T12:43:00Z">
        <w:r w:rsidR="00A16F9E">
          <w:t>-</w:t>
        </w:r>
      </w:ins>
      <w:r w:rsidR="00893DF4">
        <w:t xml:space="preserve">workingowej oraz systemu wsparcia startupów celnie odpowiadającego na potrzeby płynące od samych zainteresowanych. </w:t>
      </w:r>
    </w:p>
    <w:sectPr w:rsidR="00CE77F3" w:rsidRPr="00CE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9" w:author="Onoszko Barbara" w:date="2022-09-08T12:26:00Z" w:initials="OB">
    <w:p w14:paraId="54D42CC8" w14:textId="309CE74F" w:rsidR="00247BF8" w:rsidRDefault="00247BF8">
      <w:pPr>
        <w:pStyle w:val="Tekstkomentarza"/>
      </w:pPr>
      <w:r>
        <w:rPr>
          <w:rStyle w:val="Odwoaniedokomentarza"/>
        </w:rPr>
        <w:annotationRef/>
      </w:r>
      <w:r>
        <w:t xml:space="preserve">To są elementy powtórzone z opisu ULG. Czy można tu napisać więcej o spotkaniu np. co </w:t>
      </w:r>
      <w:proofErr w:type="spellStart"/>
      <w:r>
        <w:t>Alytus</w:t>
      </w:r>
      <w:proofErr w:type="spellEnd"/>
      <w:r>
        <w:t xml:space="preserve"> zaprezentował, jakie rozwiązania? Albo jakimi doświadczeniami się podzielił, lub co sam zamierza zrobić w ramach projektu?</w:t>
      </w:r>
    </w:p>
  </w:comment>
  <w:comment w:id="120" w:author="Onoszko Barbara" w:date="2022-09-08T12:42:00Z" w:initials="OB">
    <w:p w14:paraId="60F8E596" w14:textId="079B0A61" w:rsidR="00A16F9E" w:rsidRDefault="00A16F9E">
      <w:pPr>
        <w:pStyle w:val="Tekstkomentarza"/>
      </w:pPr>
      <w:r>
        <w:rPr>
          <w:rStyle w:val="Odwoaniedokomentarza"/>
        </w:rPr>
        <w:annotationRef/>
      </w:r>
      <w:r>
        <w:t>Uważam ten opis za zbędny o samym projekcie i jego celu już napisaliśmy na BIP (nad opisem spotkań)</w:t>
      </w:r>
    </w:p>
  </w:comment>
  <w:comment w:id="122" w:author="Onoszko Barbara" w:date="2022-09-08T12:44:00Z" w:initials="OB">
    <w:p w14:paraId="55094718" w14:textId="2AA90E04" w:rsidR="00A16F9E" w:rsidRDefault="00A16F9E">
      <w:pPr>
        <w:pStyle w:val="Tekstkomentarza"/>
      </w:pPr>
      <w:r>
        <w:rPr>
          <w:rStyle w:val="Odwoaniedokomentarza"/>
        </w:rPr>
        <w:annotationRef/>
      </w:r>
      <w:r>
        <w:t>Może wato tu napisać co konkretnie zobaczyliście  w tych miastach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D42CC8" w15:done="0"/>
  <w15:commentEx w15:paraId="60F8E596" w15:done="0"/>
  <w15:commentEx w15:paraId="550947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D42CC8" w16cid:durableId="26C45DD9"/>
  <w16cid:commentId w16cid:paraId="60F8E596" w16cid:durableId="26C461CC"/>
  <w16cid:commentId w16cid:paraId="55094718" w16cid:durableId="26C462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rosz Wojciech">
    <w15:presenceInfo w15:providerId="AD" w15:userId="S-1-5-21-3355508328-1360366969-2585813648-6624"/>
  </w15:person>
  <w15:person w15:author="Onoszko Barbara">
    <w15:presenceInfo w15:providerId="AD" w15:userId="S-1-5-21-3355508328-1360366969-2585813648-3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3"/>
    <w:rsid w:val="00000158"/>
    <w:rsid w:val="000401A5"/>
    <w:rsid w:val="00044146"/>
    <w:rsid w:val="00045A6D"/>
    <w:rsid w:val="000D0985"/>
    <w:rsid w:val="000F3C10"/>
    <w:rsid w:val="001409C8"/>
    <w:rsid w:val="00145C51"/>
    <w:rsid w:val="00164EEE"/>
    <w:rsid w:val="00247BF8"/>
    <w:rsid w:val="00270EEC"/>
    <w:rsid w:val="00273A63"/>
    <w:rsid w:val="00285DCF"/>
    <w:rsid w:val="00290A41"/>
    <w:rsid w:val="002A1EDE"/>
    <w:rsid w:val="002A76CB"/>
    <w:rsid w:val="00377133"/>
    <w:rsid w:val="00386B30"/>
    <w:rsid w:val="00395743"/>
    <w:rsid w:val="003D4C54"/>
    <w:rsid w:val="003F54F6"/>
    <w:rsid w:val="00483EBD"/>
    <w:rsid w:val="004A3D42"/>
    <w:rsid w:val="005C390B"/>
    <w:rsid w:val="006504CB"/>
    <w:rsid w:val="00675739"/>
    <w:rsid w:val="006C552E"/>
    <w:rsid w:val="00790B90"/>
    <w:rsid w:val="007951AA"/>
    <w:rsid w:val="00816B4A"/>
    <w:rsid w:val="00834739"/>
    <w:rsid w:val="00893DF4"/>
    <w:rsid w:val="00897229"/>
    <w:rsid w:val="009D3038"/>
    <w:rsid w:val="009F58DD"/>
    <w:rsid w:val="00A16F9E"/>
    <w:rsid w:val="00A27969"/>
    <w:rsid w:val="00A3680A"/>
    <w:rsid w:val="00A82B4C"/>
    <w:rsid w:val="00AA5837"/>
    <w:rsid w:val="00AB346A"/>
    <w:rsid w:val="00AB3EB4"/>
    <w:rsid w:val="00AD3B82"/>
    <w:rsid w:val="00AD7747"/>
    <w:rsid w:val="00B76776"/>
    <w:rsid w:val="00C2291E"/>
    <w:rsid w:val="00C2564B"/>
    <w:rsid w:val="00C512A5"/>
    <w:rsid w:val="00C6070D"/>
    <w:rsid w:val="00C743BE"/>
    <w:rsid w:val="00C80E68"/>
    <w:rsid w:val="00C91769"/>
    <w:rsid w:val="00CE77F3"/>
    <w:rsid w:val="00D042EA"/>
    <w:rsid w:val="00D87616"/>
    <w:rsid w:val="00E01630"/>
    <w:rsid w:val="00E2141B"/>
    <w:rsid w:val="00E71AC5"/>
    <w:rsid w:val="00E928E7"/>
    <w:rsid w:val="00EA0127"/>
    <w:rsid w:val="00EA05A0"/>
    <w:rsid w:val="00F05B33"/>
    <w:rsid w:val="00FB6F92"/>
    <w:rsid w:val="00FE2690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8C57"/>
  <w15:chartTrackingRefBased/>
  <w15:docId w15:val="{61D326EC-BF96-42B2-8F7D-1265210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3D42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E6D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6DC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6DC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E6DC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E6DCC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FE6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611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24</cp:revision>
  <dcterms:created xsi:type="dcterms:W3CDTF">2022-09-13T05:27:00Z</dcterms:created>
  <dcterms:modified xsi:type="dcterms:W3CDTF">2022-09-27T06:54:00Z</dcterms:modified>
</cp:coreProperties>
</file>