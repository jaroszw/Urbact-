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Pr="007E4826" w:rsidRDefault="007F0A94">
      <w:pPr>
        <w:rPr>
          <w:ins w:id="0" w:author="Onoszko Barbara" w:date="2022-05-13T09:32:00Z"/>
          <w:rFonts w:cstheme="minorHAnsi"/>
          <w:sz w:val="24"/>
          <w:szCs w:val="24"/>
          <w:u w:val="single"/>
          <w:rPrChange w:id="1" w:author="Onoszko Barbara" w:date="2022-05-13T09:33:00Z">
            <w:rPr>
              <w:ins w:id="2" w:author="Onoszko Barbara" w:date="2022-05-13T09:32:00Z"/>
              <w:rFonts w:cstheme="minorHAnsi"/>
              <w:b/>
              <w:sz w:val="24"/>
              <w:szCs w:val="24"/>
            </w:rPr>
          </w:rPrChange>
        </w:rPr>
      </w:pPr>
      <w:del w:id="3" w:author="Onoszko Barbara" w:date="2022-05-13T09:12:00Z">
        <w:r w:rsidRPr="007F0A94" w:rsidDel="00831D40">
          <w:rPr>
            <w:rFonts w:cstheme="minorHAnsi"/>
            <w:b/>
            <w:sz w:val="24"/>
            <w:szCs w:val="24"/>
          </w:rPr>
          <w:delText>SPOTKANIA ULG</w:delText>
        </w:r>
      </w:del>
      <w:ins w:id="4" w:author="Onoszko Barbara" w:date="2022-05-13T09:12:00Z">
        <w:r w:rsidR="00831D40">
          <w:rPr>
            <w:rFonts w:cstheme="minorHAnsi"/>
            <w:b/>
            <w:sz w:val="24"/>
            <w:szCs w:val="24"/>
          </w:rPr>
          <w:t xml:space="preserve"> LOKALNA GRUPA DZIAŁANIA</w:t>
        </w:r>
      </w:ins>
      <w:ins w:id="5" w:author="Onoszko Barbara" w:date="2022-05-13T09:13:00Z">
        <w:r w:rsidR="00831D40">
          <w:rPr>
            <w:rFonts w:cstheme="minorHAnsi"/>
            <w:b/>
            <w:sz w:val="24"/>
            <w:szCs w:val="24"/>
          </w:rPr>
          <w:t xml:space="preserve"> (LGD)</w:t>
        </w:r>
      </w:ins>
    </w:p>
    <w:p w:rsidR="007E4826" w:rsidRPr="005F1983" w:rsidRDefault="007E4826">
      <w:pPr>
        <w:rPr>
          <w:ins w:id="6" w:author="Onoszko Barbara" w:date="2022-05-13T09:40:00Z"/>
          <w:rFonts w:cstheme="minorHAnsi"/>
          <w:sz w:val="24"/>
          <w:szCs w:val="24"/>
          <w:rPrChange w:id="7" w:author="Onoszko Barbara" w:date="2022-05-13T10:20:00Z">
            <w:rPr>
              <w:ins w:id="8" w:author="Onoszko Barbara" w:date="2022-05-13T09:40:00Z"/>
              <w:rFonts w:cstheme="minorHAnsi"/>
              <w:sz w:val="24"/>
              <w:szCs w:val="24"/>
              <w:u w:val="single"/>
            </w:rPr>
          </w:rPrChange>
        </w:rPr>
      </w:pPr>
      <w:ins w:id="9" w:author="Onoszko Barbara" w:date="2022-05-13T09:32:00Z">
        <w:r w:rsidRPr="005F1983">
          <w:rPr>
            <w:rFonts w:cstheme="minorHAnsi"/>
            <w:sz w:val="24"/>
            <w:szCs w:val="24"/>
            <w:rPrChange w:id="10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>Istotnym elementem</w:t>
        </w:r>
      </w:ins>
      <w:ins w:id="11" w:author="Onoszko Barbara" w:date="2022-05-13T09:33:00Z">
        <w:r w:rsidRPr="005F1983">
          <w:rPr>
            <w:rFonts w:cstheme="minorHAnsi"/>
            <w:sz w:val="24"/>
            <w:szCs w:val="24"/>
            <w:rPrChange w:id="12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 xml:space="preserve"> </w:t>
        </w:r>
      </w:ins>
      <w:ins w:id="13" w:author="Onoszko Barbara" w:date="2022-05-13T09:32:00Z">
        <w:r w:rsidRPr="005F1983">
          <w:rPr>
            <w:rFonts w:cstheme="minorHAnsi"/>
            <w:sz w:val="24"/>
            <w:szCs w:val="24"/>
            <w:rPrChange w:id="14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 xml:space="preserve">realizacji projektu </w:t>
        </w:r>
      </w:ins>
      <w:ins w:id="15" w:author="Onoszko Barbara" w:date="2022-05-13T09:33:00Z">
        <w:r w:rsidRPr="005F1983">
          <w:rPr>
            <w:rFonts w:cstheme="minorHAnsi"/>
            <w:sz w:val="24"/>
            <w:szCs w:val="24"/>
            <w:rPrChange w:id="16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>„</w:t>
        </w:r>
      </w:ins>
      <w:ins w:id="17" w:author="Onoszko Barbara" w:date="2022-05-13T09:32:00Z">
        <w:r w:rsidRPr="005F1983">
          <w:rPr>
            <w:rFonts w:cstheme="minorHAnsi"/>
            <w:sz w:val="24"/>
            <w:szCs w:val="24"/>
            <w:rPrChange w:id="18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 xml:space="preserve">Tech </w:t>
        </w:r>
      </w:ins>
      <w:ins w:id="19" w:author="Onoszko Barbara" w:date="2022-05-13T09:33:00Z">
        <w:r w:rsidRPr="005F1983">
          <w:rPr>
            <w:rFonts w:cstheme="minorHAnsi"/>
            <w:sz w:val="24"/>
            <w:szCs w:val="24"/>
            <w:rPrChange w:id="20" w:author="Onoszko Barbara" w:date="2022-05-13T10:20:00Z">
              <w:rPr>
                <w:rFonts w:cstheme="minorHAnsi"/>
                <w:b/>
                <w:sz w:val="24"/>
                <w:szCs w:val="24"/>
              </w:rPr>
            </w:rPrChange>
          </w:rPr>
          <w:t>Revolution 2.0”</w:t>
        </w:r>
        <w:r w:rsidRPr="005F1983">
          <w:rPr>
            <w:rFonts w:cstheme="minorHAnsi"/>
            <w:sz w:val="24"/>
            <w:szCs w:val="24"/>
            <w:rPrChange w:id="21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jest powołanie w strukturze miasta Rzeszowa Lokalnej Grupy Działania (LGD).</w:t>
        </w:r>
      </w:ins>
      <w:ins w:id="22" w:author="Onoszko Barbara" w:date="2022-05-13T09:34:00Z">
        <w:r w:rsidRPr="005F1983">
          <w:rPr>
            <w:rFonts w:cstheme="minorHAnsi"/>
            <w:sz w:val="24"/>
            <w:szCs w:val="24"/>
            <w:rPrChange w:id="23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</w:t>
        </w:r>
      </w:ins>
      <w:ins w:id="24" w:author="Onoszko Barbara" w:date="2022-05-13T09:35:00Z">
        <w:r w:rsidRPr="005F1983">
          <w:rPr>
            <w:rFonts w:cstheme="minorHAnsi"/>
            <w:sz w:val="24"/>
            <w:szCs w:val="24"/>
            <w:rPrChange w:id="25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Lokalna Grupa Działania funkcjonuje jako rodzajem partnerstwa</w:t>
        </w:r>
      </w:ins>
      <w:ins w:id="26" w:author="Onoszko Barbara" w:date="2022-05-13T09:36:00Z">
        <w:r w:rsidRPr="005F1983">
          <w:rPr>
            <w:rFonts w:cstheme="minorHAnsi"/>
            <w:sz w:val="24"/>
            <w:szCs w:val="24"/>
            <w:rPrChange w:id="27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i </w:t>
        </w:r>
      </w:ins>
      <w:ins w:id="28" w:author="Onoszko Barbara" w:date="2022-05-13T09:35:00Z">
        <w:r w:rsidRPr="005F1983">
          <w:rPr>
            <w:rFonts w:cstheme="minorHAnsi"/>
            <w:sz w:val="24"/>
            <w:szCs w:val="24"/>
            <w:rPrChange w:id="29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zrzesza</w:t>
        </w:r>
      </w:ins>
      <w:ins w:id="30" w:author="Onoszko Barbara" w:date="2022-05-13T09:36:00Z">
        <w:r w:rsidRPr="005F1983">
          <w:rPr>
            <w:rFonts w:cstheme="minorHAnsi"/>
            <w:sz w:val="24"/>
            <w:szCs w:val="24"/>
            <w:rPrChange w:id="31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w swoich ramach</w:t>
        </w:r>
      </w:ins>
      <w:ins w:id="32" w:author="Onoszko Barbara" w:date="2022-05-13T09:35:00Z">
        <w:r w:rsidRPr="005F1983">
          <w:rPr>
            <w:rFonts w:cstheme="minorHAnsi"/>
            <w:sz w:val="24"/>
            <w:szCs w:val="24"/>
            <w:rPrChange w:id="33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przedstawicieli</w:t>
        </w:r>
      </w:ins>
      <w:ins w:id="34" w:author="Onoszko Barbara" w:date="2022-05-13T09:36:00Z">
        <w:r w:rsidRPr="005F1983">
          <w:rPr>
            <w:rFonts w:cstheme="minorHAnsi"/>
            <w:sz w:val="24"/>
            <w:szCs w:val="24"/>
            <w:rPrChange w:id="35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różnych środowisk i podmiotów funkcjonujących na teranie Miasta Rzeszowa</w:t>
        </w:r>
      </w:ins>
      <w:ins w:id="36" w:author="Onoszko Barbara" w:date="2022-05-13T09:37:00Z">
        <w:r w:rsidRPr="005F1983">
          <w:rPr>
            <w:rFonts w:cstheme="minorHAnsi"/>
            <w:sz w:val="24"/>
            <w:szCs w:val="24"/>
            <w:rPrChange w:id="37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. Wśród nich wymienić możemy/znajdują się: </w:t>
        </w:r>
      </w:ins>
      <w:ins w:id="38" w:author="Onoszko Barbara" w:date="2022-05-13T09:35:00Z">
        <w:r w:rsidRPr="005F1983">
          <w:rPr>
            <w:rFonts w:cstheme="minorHAnsi"/>
            <w:sz w:val="24"/>
            <w:szCs w:val="24"/>
            <w:rPrChange w:id="39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lokaln</w:t>
        </w:r>
      </w:ins>
      <w:ins w:id="40" w:author="Onoszko Barbara" w:date="2022-05-13T09:37:00Z">
        <w:r w:rsidRPr="005F1983">
          <w:rPr>
            <w:rFonts w:cstheme="minorHAnsi"/>
            <w:sz w:val="24"/>
            <w:szCs w:val="24"/>
            <w:rPrChange w:id="41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e</w:t>
        </w:r>
      </w:ins>
      <w:ins w:id="42" w:author="Onoszko Barbara" w:date="2022-05-13T09:35:00Z">
        <w:r w:rsidRPr="005F1983">
          <w:rPr>
            <w:rFonts w:cstheme="minorHAnsi"/>
            <w:sz w:val="24"/>
            <w:szCs w:val="24"/>
            <w:rPrChange w:id="43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organizacj</w:t>
        </w:r>
      </w:ins>
      <w:ins w:id="44" w:author="Onoszko Barbara" w:date="2022-05-13T09:37:00Z">
        <w:r w:rsidRPr="005F1983">
          <w:rPr>
            <w:rFonts w:cstheme="minorHAnsi"/>
            <w:sz w:val="24"/>
            <w:szCs w:val="24"/>
            <w:rPrChange w:id="45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e</w:t>
        </w:r>
      </w:ins>
      <w:ins w:id="46" w:author="Onoszko Barbara" w:date="2022-05-13T09:35:00Z">
        <w:r w:rsidRPr="005F1983">
          <w:rPr>
            <w:rFonts w:cstheme="minorHAnsi"/>
            <w:sz w:val="24"/>
            <w:szCs w:val="24"/>
            <w:rPrChange w:id="47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 sektora publicznego, prywatnego i pozarządowego oraz mieszkańc</w:t>
        </w:r>
      </w:ins>
      <w:ins w:id="48" w:author="Onoszko Barbara" w:date="2022-05-13T09:37:00Z">
        <w:r w:rsidRPr="005F1983">
          <w:rPr>
            <w:rFonts w:cstheme="minorHAnsi"/>
            <w:sz w:val="24"/>
            <w:szCs w:val="24"/>
            <w:rPrChange w:id="49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y</w:t>
        </w:r>
      </w:ins>
      <w:ins w:id="50" w:author="Onoszko Barbara" w:date="2022-05-13T09:35:00Z">
        <w:r w:rsidRPr="005F1983">
          <w:rPr>
            <w:rFonts w:cstheme="minorHAnsi"/>
            <w:sz w:val="24"/>
            <w:szCs w:val="24"/>
            <w:rPrChange w:id="51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działających na rzecz społeczności</w:t>
        </w:r>
      </w:ins>
      <w:ins w:id="52" w:author="Onoszko Barbara" w:date="2022-05-13T09:37:00Z">
        <w:r w:rsidRPr="005F1983">
          <w:rPr>
            <w:rFonts w:cstheme="minorHAnsi"/>
            <w:sz w:val="24"/>
            <w:szCs w:val="24"/>
            <w:rPrChange w:id="53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naszego miasta</w:t>
        </w:r>
      </w:ins>
      <w:ins w:id="54" w:author="Onoszko Barbara" w:date="2022-05-13T09:35:00Z">
        <w:r w:rsidRPr="005F1983">
          <w:rPr>
            <w:rFonts w:cstheme="minorHAnsi"/>
            <w:sz w:val="24"/>
            <w:szCs w:val="24"/>
            <w:rPrChange w:id="55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.</w:t>
        </w:r>
      </w:ins>
    </w:p>
    <w:p w:rsidR="00F91AF2" w:rsidRPr="005F1983" w:rsidRDefault="00F91AF2">
      <w:pPr>
        <w:rPr>
          <w:ins w:id="56" w:author="Onoszko Barbara" w:date="2022-05-13T09:38:00Z"/>
          <w:rFonts w:cstheme="minorHAnsi"/>
          <w:sz w:val="24"/>
          <w:szCs w:val="24"/>
          <w:rPrChange w:id="57" w:author="Onoszko Barbara" w:date="2022-05-13T10:20:00Z">
            <w:rPr>
              <w:ins w:id="58" w:author="Onoszko Barbara" w:date="2022-05-13T09:38:00Z"/>
              <w:rFonts w:cstheme="minorHAnsi"/>
              <w:sz w:val="24"/>
              <w:szCs w:val="24"/>
              <w:u w:val="single"/>
            </w:rPr>
          </w:rPrChange>
        </w:rPr>
      </w:pPr>
      <w:ins w:id="59" w:author="Onoszko Barbara" w:date="2022-05-13T09:40:00Z">
        <w:r w:rsidRPr="005F1983">
          <w:rPr>
            <w:rFonts w:cstheme="minorHAnsi"/>
            <w:sz w:val="24"/>
            <w:szCs w:val="24"/>
            <w:rPrChange w:id="60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Podstawowym celem i zadaniem LGD w Rzeszowie jest wpieranie/rozwijanie przedsiębiorczości</w:t>
        </w:r>
      </w:ins>
      <w:ins w:id="61" w:author="Onoszko Barbara" w:date="2022-05-13T09:41:00Z">
        <w:r w:rsidRPr="005F1983">
          <w:rPr>
            <w:rFonts w:cstheme="minorHAnsi"/>
            <w:sz w:val="24"/>
            <w:szCs w:val="24"/>
            <w:rPrChange w:id="62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jako elementu transferu/wdrożenie Dobrej Praktyki Miasta Barnsley (Lidera Projektu)</w:t>
        </w:r>
      </w:ins>
      <w:ins w:id="63" w:author="Onoszko Barbara" w:date="2022-05-13T09:46:00Z">
        <w:r w:rsidRPr="005F1983">
          <w:rPr>
            <w:rFonts w:cstheme="minorHAnsi"/>
            <w:sz w:val="24"/>
            <w:szCs w:val="24"/>
            <w:rPrChange w:id="64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.</w:t>
        </w:r>
      </w:ins>
    </w:p>
    <w:p w:rsidR="007E4826" w:rsidRPr="005F1983" w:rsidDel="005F1983" w:rsidRDefault="007E4826">
      <w:pPr>
        <w:rPr>
          <w:del w:id="65" w:author="Onoszko Barbara" w:date="2022-05-13T10:05:00Z"/>
          <w:rFonts w:cstheme="minorHAnsi"/>
          <w:sz w:val="24"/>
          <w:szCs w:val="24"/>
          <w:rPrChange w:id="66" w:author="Onoszko Barbara" w:date="2022-05-13T10:20:00Z">
            <w:rPr>
              <w:del w:id="67" w:author="Onoszko Barbara" w:date="2022-05-13T10:05:00Z"/>
              <w:rFonts w:cstheme="minorHAnsi"/>
              <w:sz w:val="24"/>
              <w:szCs w:val="24"/>
              <w:u w:val="single"/>
            </w:rPr>
          </w:rPrChange>
        </w:rPr>
      </w:pPr>
      <w:ins w:id="68" w:author="Onoszko Barbara" w:date="2022-05-13T09:38:00Z">
        <w:r w:rsidRPr="005F1983">
          <w:rPr>
            <w:rFonts w:cstheme="minorHAnsi"/>
            <w:sz w:val="24"/>
            <w:szCs w:val="24"/>
            <w:rPrChange w:id="69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LGD organizuje w ramach projektu regularne spotkania ww</w:t>
        </w:r>
      </w:ins>
      <w:ins w:id="70" w:author="Onoszko Barbara" w:date="2022-05-13T09:39:00Z">
        <w:r w:rsidRPr="005F1983">
          <w:rPr>
            <w:rFonts w:cstheme="minorHAnsi"/>
            <w:sz w:val="24"/>
            <w:szCs w:val="24"/>
            <w:rPrChange w:id="71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.</w:t>
        </w:r>
      </w:ins>
      <w:ins w:id="72" w:author="Onoszko Barbara" w:date="2022-05-13T09:38:00Z">
        <w:r w:rsidRPr="005F1983">
          <w:rPr>
            <w:rFonts w:cstheme="minorHAnsi"/>
            <w:sz w:val="24"/>
            <w:szCs w:val="24"/>
            <w:rPrChange w:id="73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przedstawicieli, których celem jest prowadzenie dialogu, wymi</w:t>
        </w:r>
      </w:ins>
      <w:ins w:id="74" w:author="Onoszko Barbara" w:date="2022-05-13T09:39:00Z">
        <w:r w:rsidRPr="005F1983">
          <w:rPr>
            <w:rFonts w:cstheme="minorHAnsi"/>
            <w:sz w:val="24"/>
            <w:szCs w:val="24"/>
            <w:rPrChange w:id="75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ana poglądów i doświadczeń, inicjowanie i  konsultowanie </w:t>
        </w:r>
        <w:r w:rsidR="00F91AF2" w:rsidRPr="005F1983">
          <w:rPr>
            <w:rFonts w:cstheme="minorHAnsi"/>
            <w:sz w:val="24"/>
            <w:szCs w:val="24"/>
            <w:rPrChange w:id="76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pomysłów/inicjatyw/projektów zmierzających do </w:t>
        </w:r>
      </w:ins>
      <w:ins w:id="77" w:author="Onoszko Barbara" w:date="2022-05-13T09:46:00Z">
        <w:r w:rsidR="00F91AF2" w:rsidRPr="005F1983">
          <w:rPr>
            <w:rFonts w:cstheme="minorHAnsi"/>
            <w:sz w:val="24"/>
            <w:szCs w:val="24"/>
            <w:rPrChange w:id="78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p</w:t>
        </w:r>
      </w:ins>
      <w:ins w:id="79" w:author="Onoszko Barbara" w:date="2022-05-13T09:39:00Z">
        <w:r w:rsidR="00F91AF2" w:rsidRPr="005F1983">
          <w:rPr>
            <w:rFonts w:cstheme="minorHAnsi"/>
            <w:sz w:val="24"/>
            <w:szCs w:val="24"/>
            <w:rPrChange w:id="80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oprawy polity</w:t>
        </w:r>
      </w:ins>
      <w:ins w:id="81" w:author="Onoszko Barbara" w:date="2022-05-13T09:40:00Z">
        <w:r w:rsidR="00F91AF2" w:rsidRPr="005F1983">
          <w:rPr>
            <w:rFonts w:cstheme="minorHAnsi"/>
            <w:sz w:val="24"/>
            <w:szCs w:val="24"/>
            <w:rPrChange w:id="82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k</w:t>
        </w:r>
      </w:ins>
      <w:ins w:id="83" w:author="Onoszko Barbara" w:date="2022-05-13T09:39:00Z">
        <w:r w:rsidR="00F91AF2" w:rsidRPr="005F1983">
          <w:rPr>
            <w:rFonts w:cstheme="minorHAnsi"/>
            <w:sz w:val="24"/>
            <w:szCs w:val="24"/>
            <w:rPrChange w:id="84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 xml:space="preserve"> miejskich w zakresie wp</w:t>
        </w:r>
      </w:ins>
      <w:ins w:id="85" w:author="Onoszko Barbara" w:date="2022-05-13T09:40:00Z">
        <w:r w:rsidR="00F91AF2" w:rsidRPr="005F1983">
          <w:rPr>
            <w:rFonts w:cstheme="minorHAnsi"/>
            <w:sz w:val="24"/>
            <w:szCs w:val="24"/>
            <w:rPrChange w:id="86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ierania przedsiębiorczości</w:t>
        </w:r>
      </w:ins>
      <w:ins w:id="87" w:author="Onoszko Barbara" w:date="2022-05-13T10:05:00Z">
        <w:r w:rsidR="00366950" w:rsidRPr="005F1983">
          <w:rPr>
            <w:rFonts w:cstheme="minorHAnsi"/>
            <w:sz w:val="24"/>
            <w:szCs w:val="24"/>
            <w:rPrChange w:id="88" w:author="Onoszko Barbara" w:date="2022-05-13T10:20:00Z">
              <w:rPr>
                <w:rFonts w:cstheme="minorHAnsi"/>
                <w:sz w:val="24"/>
                <w:szCs w:val="24"/>
                <w:u w:val="single"/>
              </w:rPr>
            </w:rPrChange>
          </w:rPr>
          <w:t>.</w:t>
        </w:r>
      </w:ins>
    </w:p>
    <w:p w:rsidR="005F1983" w:rsidRPr="005F1983" w:rsidRDefault="005F1983">
      <w:pPr>
        <w:rPr>
          <w:ins w:id="89" w:author="Onoszko Barbara" w:date="2022-05-13T10:20:00Z"/>
          <w:rFonts w:cstheme="minorHAnsi"/>
          <w:sz w:val="24"/>
          <w:szCs w:val="24"/>
          <w:rPrChange w:id="90" w:author="Onoszko Barbara" w:date="2022-05-13T10:20:00Z">
            <w:rPr>
              <w:ins w:id="91" w:author="Onoszko Barbara" w:date="2022-05-13T10:20:00Z"/>
              <w:rFonts w:cstheme="minorHAnsi"/>
              <w:sz w:val="24"/>
              <w:szCs w:val="24"/>
              <w:u w:val="single"/>
            </w:rPr>
          </w:rPrChange>
        </w:rPr>
      </w:pPr>
    </w:p>
    <w:p w:rsidR="00366950" w:rsidRDefault="00366950">
      <w:pPr>
        <w:rPr>
          <w:ins w:id="92" w:author="Onoszko Barbara" w:date="2022-05-13T10:05:00Z"/>
          <w:rFonts w:cstheme="minorHAnsi"/>
          <w:b/>
          <w:sz w:val="24"/>
          <w:szCs w:val="24"/>
        </w:rPr>
      </w:pPr>
    </w:p>
    <w:p w:rsidR="00366950" w:rsidRDefault="00366950">
      <w:pPr>
        <w:rPr>
          <w:ins w:id="93" w:author="Onoszko Barbara" w:date="2022-05-13T10:05:00Z"/>
          <w:rFonts w:cstheme="minorHAnsi"/>
          <w:b/>
          <w:sz w:val="24"/>
          <w:szCs w:val="24"/>
        </w:rPr>
      </w:pPr>
      <w:ins w:id="94" w:author="Onoszko Barbara" w:date="2022-05-13T10:05:00Z">
        <w:r>
          <w:rPr>
            <w:rFonts w:cstheme="minorHAnsi"/>
            <w:b/>
            <w:sz w:val="24"/>
            <w:szCs w:val="24"/>
          </w:rPr>
          <w:t>I spotkanie L</w:t>
        </w:r>
      </w:ins>
      <w:ins w:id="95" w:author="Onoszko Barbara" w:date="2022-05-13T10:06:00Z">
        <w:r>
          <w:rPr>
            <w:rFonts w:cstheme="minorHAnsi"/>
            <w:b/>
            <w:sz w:val="24"/>
            <w:szCs w:val="24"/>
          </w:rPr>
          <w:t xml:space="preserve">GD </w:t>
        </w:r>
      </w:ins>
      <w:ins w:id="96" w:author="Onoszko Barbara" w:date="2022-05-13T10:20:00Z">
        <w:r w:rsidR="005F1983">
          <w:rPr>
            <w:rFonts w:cstheme="minorHAnsi"/>
            <w:b/>
            <w:sz w:val="24"/>
            <w:szCs w:val="24"/>
          </w:rPr>
          <w:t xml:space="preserve">- </w:t>
        </w:r>
      </w:ins>
      <w:ins w:id="97" w:author="Onoszko Barbara" w:date="2022-05-13T10:06:00Z">
        <w:r>
          <w:rPr>
            <w:rFonts w:cstheme="minorHAnsi"/>
            <w:b/>
            <w:sz w:val="24"/>
            <w:szCs w:val="24"/>
          </w:rPr>
          <w:t>12.10.2022</w:t>
        </w:r>
      </w:ins>
      <w:ins w:id="98" w:author="Onoszko Barbara" w:date="2022-05-13T10:40:00Z">
        <w:r w:rsidR="009109A8">
          <w:rPr>
            <w:rFonts w:cstheme="minorHAnsi"/>
            <w:b/>
            <w:sz w:val="24"/>
            <w:szCs w:val="24"/>
          </w:rPr>
          <w:t xml:space="preserve"> </w:t>
        </w:r>
      </w:ins>
      <w:ins w:id="99" w:author="Onoszko Barbara" w:date="2022-05-13T10:06:00Z">
        <w:r>
          <w:rPr>
            <w:rFonts w:cstheme="minorHAnsi"/>
            <w:b/>
            <w:sz w:val="24"/>
            <w:szCs w:val="24"/>
          </w:rPr>
          <w:t>r.</w:t>
        </w:r>
      </w:ins>
    </w:p>
    <w:p w:rsidR="005E182D" w:rsidRPr="00366950" w:rsidDel="00366950" w:rsidRDefault="005E182D">
      <w:pPr>
        <w:rPr>
          <w:del w:id="100" w:author="Onoszko Barbara" w:date="2022-05-13T10:06:00Z"/>
          <w:rFonts w:cstheme="minorHAnsi"/>
          <w:b/>
          <w:sz w:val="24"/>
          <w:szCs w:val="24"/>
          <w:rPrChange w:id="101" w:author="Onoszko Barbara" w:date="2022-05-13T10:05:00Z">
            <w:rPr>
              <w:del w:id="102" w:author="Onoszko Barbara" w:date="2022-05-13T10:06:00Z"/>
            </w:rPr>
          </w:rPrChange>
        </w:rPr>
        <w:pPrChange w:id="103" w:author="Onoszko Barbara" w:date="2022-05-13T10:20:00Z">
          <w:pPr>
            <w:pStyle w:val="Akapitzlist"/>
            <w:numPr>
              <w:numId w:val="1"/>
            </w:numPr>
            <w:ind w:hanging="360"/>
          </w:pPr>
        </w:pPrChange>
      </w:pPr>
      <w:del w:id="104" w:author="Onoszko Barbara" w:date="2022-05-13T10:06:00Z">
        <w:r w:rsidRPr="00366950" w:rsidDel="00366950">
          <w:rPr>
            <w:rFonts w:cstheme="minorHAnsi"/>
            <w:b/>
            <w:sz w:val="24"/>
            <w:szCs w:val="24"/>
            <w:rPrChange w:id="105" w:author="Onoszko Barbara" w:date="2022-05-13T10:05:00Z">
              <w:rPr/>
            </w:rPrChange>
          </w:rPr>
          <w:delText>SPOTKANIE INICJUJĄCE LOKALNEJ GRUPY DZIAŁANIA URBACT Z PREZYDENTEM MIASTA RZESZOWA</w:delText>
        </w:r>
        <w:r w:rsidR="00855FDC" w:rsidRPr="00366950" w:rsidDel="00366950">
          <w:rPr>
            <w:rFonts w:cstheme="minorHAnsi"/>
            <w:b/>
            <w:sz w:val="24"/>
            <w:szCs w:val="24"/>
            <w:rPrChange w:id="106" w:author="Onoszko Barbara" w:date="2022-05-13T10:05:00Z">
              <w:rPr/>
            </w:rPrChange>
          </w:rPr>
          <w:delText xml:space="preserve"> 12.10.2022 r.</w:delText>
        </w:r>
      </w:del>
    </w:p>
    <w:p w:rsidR="005F1983" w:rsidRDefault="005E182D">
      <w:pPr>
        <w:rPr>
          <w:ins w:id="107" w:author="Onoszko Barbara" w:date="2022-05-13T10:17:00Z"/>
          <w:rFonts w:cstheme="minorHAnsi"/>
          <w:color w:val="212529"/>
          <w:sz w:val="24"/>
          <w:szCs w:val="24"/>
          <w:shd w:val="clear" w:color="auto" w:fill="FFFFFF"/>
        </w:rPr>
        <w:pPrChange w:id="108" w:author="Onoszko Barbara" w:date="2022-05-13T10:20:00Z">
          <w:pPr>
            <w:jc w:val="both"/>
          </w:pPr>
        </w:pPrChange>
      </w:pPr>
      <w:del w:id="109" w:author="Onoszko Barbara" w:date="2022-05-13T10:07:00Z">
        <w:r w:rsidRPr="005E182D" w:rsidDel="00366950">
          <w:rPr>
            <w:rFonts w:cstheme="minorHAnsi"/>
            <w:sz w:val="24"/>
            <w:szCs w:val="24"/>
          </w:rPr>
          <w:delText xml:space="preserve">W związku z rozpoczęciem realizacji projektu </w:delText>
        </w:r>
        <w:r w:rsidRPr="005E182D" w:rsidDel="00366950">
          <w:rPr>
            <w:rFonts w:cstheme="minorHAnsi"/>
            <w:color w:val="212529"/>
            <w:sz w:val="24"/>
            <w:szCs w:val="24"/>
            <w:shd w:val="clear" w:color="auto" w:fill="FFFFFF"/>
          </w:rPr>
          <w:delText>Tech</w:delText>
        </w:r>
      </w:del>
      <w:del w:id="110" w:author="Onoszko Barbara" w:date="2022-05-13T08:40:00Z">
        <w:r w:rsidRPr="005E182D" w:rsidDel="007658DD">
          <w:rPr>
            <w:rFonts w:cstheme="minorHAnsi"/>
            <w:color w:val="212529"/>
            <w:sz w:val="24"/>
            <w:szCs w:val="24"/>
            <w:shd w:val="clear" w:color="auto" w:fill="FFFFFF"/>
          </w:rPr>
          <w:delText>r</w:delText>
        </w:r>
      </w:del>
      <w:del w:id="111" w:author="Onoszko Barbara" w:date="2022-05-13T10:07:00Z">
        <w:r w:rsidRPr="005E182D" w:rsidDel="00366950">
          <w:rPr>
            <w:rFonts w:cstheme="minorHAnsi"/>
            <w:color w:val="212529"/>
            <w:sz w:val="24"/>
            <w:szCs w:val="24"/>
            <w:shd w:val="clear" w:color="auto" w:fill="FFFFFF"/>
          </w:rPr>
          <w:delText>evolution 2.0, odbyło się</w:delText>
        </w:r>
      </w:del>
      <w:del w:id="112" w:author="Onoszko Barbara" w:date="2022-05-13T10:20:00Z">
        <w:r w:rsidRPr="005E182D"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 </w:delText>
        </w:r>
      </w:del>
      <w:ins w:id="113" w:author="Onoszko Barbara" w:date="2022-05-13T10:07:00Z">
        <w:r w:rsidR="00366950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Inauguracja spotkań LGD </w:t>
        </w:r>
      </w:ins>
      <w:ins w:id="114" w:author="Onoszko Barbara" w:date="2022-05-13T10:16:00Z">
        <w:r w:rsidR="005F1983">
          <w:rPr>
            <w:rFonts w:cstheme="minorHAnsi"/>
            <w:color w:val="212529"/>
            <w:sz w:val="24"/>
            <w:szCs w:val="24"/>
            <w:shd w:val="clear" w:color="auto" w:fill="FFFFFF"/>
          </w:rPr>
          <w:t>miała miejsce</w:t>
        </w:r>
      </w:ins>
      <w:ins w:id="115" w:author="Onoszko Barbara" w:date="2022-05-13T10:07:00Z">
        <w:r w:rsidR="00366950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12 października br.</w:t>
        </w:r>
      </w:ins>
      <w:ins w:id="116" w:author="Onoszko Barbara" w:date="2022-05-13T10:08:00Z">
        <w:r w:rsidR="00366950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</w:t>
        </w:r>
      </w:ins>
      <w:del w:id="117" w:author="Onoszko Barbara" w:date="2022-05-13T10:16:00Z">
        <w:r w:rsidRPr="005E182D"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spotkanie </w:delText>
        </w:r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br/>
        </w:r>
      </w:del>
      <w:ins w:id="118" w:author="Onoszko Barbara" w:date="2022-05-13T10:16:00Z">
        <w:r w:rsidR="005F1983">
          <w:rPr>
            <w:rFonts w:cstheme="minorHAnsi"/>
            <w:color w:val="212529"/>
            <w:sz w:val="24"/>
            <w:szCs w:val="24"/>
            <w:shd w:val="clear" w:color="auto" w:fill="FFFFFF"/>
          </w:rPr>
          <w:t>i uczestniczył w niej P</w:t>
        </w:r>
      </w:ins>
      <w:del w:id="119" w:author="Onoszko Barbara" w:date="2022-05-13T10:16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>z p</w:delText>
        </w:r>
      </w:del>
      <w:r>
        <w:rPr>
          <w:rFonts w:cstheme="minorHAnsi"/>
          <w:color w:val="212529"/>
          <w:sz w:val="24"/>
          <w:szCs w:val="24"/>
          <w:shd w:val="clear" w:color="auto" w:fill="FFFFFF"/>
        </w:rPr>
        <w:t>rezydent</w:t>
      </w:r>
      <w:del w:id="120" w:author="Onoszko Barbara" w:date="2022-05-13T10:16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>em</w:delText>
        </w:r>
      </w:del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ins w:id="121" w:author="Onoszko Barbara" w:date="2022-05-13T10:16:00Z">
        <w:r w:rsidR="005F1983">
          <w:rPr>
            <w:rFonts w:cstheme="minorHAnsi"/>
            <w:color w:val="212529"/>
            <w:sz w:val="24"/>
            <w:szCs w:val="24"/>
            <w:shd w:val="clear" w:color="auto" w:fill="FFFFFF"/>
          </w:rPr>
          <w:t>M</w:t>
        </w:r>
      </w:ins>
      <w:del w:id="122" w:author="Onoszko Barbara" w:date="2022-05-13T10:16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>m</w:delText>
        </w:r>
      </w:del>
      <w:r>
        <w:rPr>
          <w:rFonts w:cstheme="minorHAnsi"/>
          <w:color w:val="212529"/>
          <w:sz w:val="24"/>
          <w:szCs w:val="24"/>
          <w:shd w:val="clear" w:color="auto" w:fill="FFFFFF"/>
        </w:rPr>
        <w:t>iasta Rzeszowa</w:t>
      </w:r>
      <w:del w:id="123" w:author="Onoszko Barbara" w:date="2022-05-13T10:20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>,</w:delText>
        </w:r>
      </w:del>
      <w:del w:id="124" w:author="Onoszko Barbara" w:date="2022-05-13T10:16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 który jest członkiem Lokalnej Grupy </w:delText>
        </w:r>
      </w:del>
      <w:del w:id="125" w:author="Onoszko Barbara" w:date="2022-05-13T10:17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Działania Urbact, </w:delText>
        </w:r>
      </w:del>
      <w:del w:id="126" w:author="Onoszko Barbara" w:date="2022-05-13T10:20:00Z">
        <w:r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>która została stworzona</w:delText>
        </w:r>
        <w:r w:rsidRPr="005E182D" w:rsidDel="005F1983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 zgodnie z celami i wytycznymi projektu.</w:delText>
        </w:r>
      </w:del>
      <w:ins w:id="127" w:author="Onoszko Barbara" w:date="2022-05-13T10:20:00Z">
        <w:r w:rsidR="005F1983">
          <w:rPr>
            <w:rFonts w:cstheme="minorHAnsi"/>
            <w:color w:val="212529"/>
            <w:sz w:val="24"/>
            <w:szCs w:val="24"/>
            <w:shd w:val="clear" w:color="auto" w:fill="FFFFFF"/>
          </w:rPr>
          <w:t>.</w:t>
        </w:r>
      </w:ins>
      <w:r w:rsidRPr="005E182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</w:p>
    <w:p w:rsidR="005F1983" w:rsidRDefault="005F1983" w:rsidP="005F1983">
      <w:pPr>
        <w:rPr>
          <w:ins w:id="128" w:author="Onoszko Barbara" w:date="2022-05-13T10:21:00Z"/>
          <w:rFonts w:cstheme="minorHAnsi"/>
          <w:color w:val="212529"/>
          <w:sz w:val="24"/>
          <w:szCs w:val="24"/>
          <w:shd w:val="clear" w:color="auto" w:fill="FFFFFF"/>
        </w:rPr>
      </w:pPr>
      <w:ins w:id="129" w:author="Onoszko Barbara" w:date="2022-05-13T10:1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W trakcie I spotkania ustalono najważniejsze kwestie związane z funkcjonowaniem grupy oraz </w:t>
        </w:r>
      </w:ins>
      <w:ins w:id="130" w:author="Onoszko Barbara" w:date="2022-05-13T10:21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możliwości </w:t>
        </w:r>
      </w:ins>
      <w:ins w:id="131" w:author="Onoszko Barbara" w:date="2022-05-13T10:1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zaangażowania</w:t>
        </w:r>
      </w:ins>
      <w:ins w:id="132" w:author="Onoszko Barbara" w:date="2022-05-13T10:21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i współpracy</w:t>
        </w:r>
      </w:ins>
      <w:ins w:id="133" w:author="Onoszko Barbara" w:date="2022-05-13T10:1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34" w:author="Onoszko Barbara" w:date="2022-05-13T10:19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zaproszonych przedstawicieli społeczności miasta. </w:t>
        </w:r>
      </w:ins>
      <w:ins w:id="135" w:author="Onoszko Barbara" w:date="2022-05-13T10:21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Punktem </w:t>
        </w:r>
      </w:ins>
      <w:ins w:id="136" w:author="Onoszko Barbara" w:date="2022-05-13T10:22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wyjścia</w:t>
        </w:r>
      </w:ins>
      <w:ins w:id="137" w:author="Onoszko Barbara" w:date="2022-05-13T10:21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dla </w:t>
        </w:r>
      </w:ins>
      <w:ins w:id="138" w:author="Onoszko Barbara" w:date="2022-05-13T10:22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podejmowanych</w:t>
        </w:r>
      </w:ins>
      <w:ins w:id="139" w:author="Onoszko Barbara" w:date="2022-05-13T10:21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inicjatyw  przez LGD</w:t>
        </w:r>
      </w:ins>
      <w:ins w:id="140" w:author="Onoszko Barbara" w:date="2022-05-13T10:22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jest jak najlepsze przygotowanie Rzeszowa do wdrożenia elementów Dobrej Praktyki Barnsley</w:t>
        </w:r>
      </w:ins>
      <w:ins w:id="141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. </w:t>
        </w:r>
      </w:ins>
      <w:ins w:id="142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Przy czym</w:t>
        </w:r>
      </w:ins>
      <w:ins w:id="143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transfer Dobrej P</w:t>
        </w:r>
      </w:ins>
      <w:ins w:id="144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ra</w:t>
        </w:r>
      </w:ins>
      <w:ins w:id="145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ktyki nie jest </w:t>
        </w:r>
      </w:ins>
      <w:ins w:id="146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symetrycznym</w:t>
        </w:r>
      </w:ins>
      <w:ins w:id="147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8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powieleniem</w:t>
        </w:r>
      </w:ins>
      <w:ins w:id="149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50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wypracowanego</w:t>
        </w:r>
      </w:ins>
      <w:ins w:id="151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już modelu, </w:t>
        </w:r>
      </w:ins>
      <w:ins w:id="152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funkcjonującego</w:t>
        </w:r>
      </w:ins>
      <w:ins w:id="153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w innym </w:t>
        </w:r>
      </w:ins>
      <w:ins w:id="154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mieście</w:t>
        </w:r>
      </w:ins>
      <w:ins w:id="155" w:author="Onoszko Barbara" w:date="2022-05-13T10:23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, ale skupia się na ad</w:t>
        </w:r>
      </w:ins>
      <w:ins w:id="156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aptacji/dostosowaniu do warunków panujących w mieście. </w:t>
        </w:r>
      </w:ins>
      <w:ins w:id="157" w:author="Onoszko Barbara" w:date="2022-05-13T10:25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Kluczową </w:t>
        </w:r>
      </w:ins>
      <w:ins w:id="158" w:author="Onoszko Barbara" w:date="2022-05-13T10:24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rolę odgrywa</w:t>
        </w:r>
      </w:ins>
      <w:ins w:id="159" w:author="Onoszko Barbara" w:date="2022-05-13T10:25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ć będzie tutaj współpraca LDG z ekspertem Programu </w:t>
        </w:r>
        <w:proofErr w:type="spellStart"/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Urabct</w:t>
        </w:r>
        <w:proofErr w:type="spellEnd"/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, którego zadaniem jest </w:t>
        </w:r>
      </w:ins>
      <w:ins w:id="160" w:author="Onoszko Barbara" w:date="2022-05-13T10:26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wspieranie</w:t>
        </w:r>
      </w:ins>
      <w:ins w:id="161" w:author="Onoszko Barbara" w:date="2022-05-13T10:25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euro</w:t>
        </w:r>
      </w:ins>
      <w:ins w:id="162" w:author="Onoszko Barbara" w:date="2022-05-13T10:26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pejskich miast w adaptacji Dobrych Praktyk.</w:t>
        </w:r>
      </w:ins>
    </w:p>
    <w:p w:rsidR="006C5D86" w:rsidRDefault="006C5D86" w:rsidP="006C5D86">
      <w:pPr>
        <w:rPr>
          <w:ins w:id="163" w:author="Onoszko Barbara" w:date="2022-05-13T10:36:00Z"/>
          <w:rFonts w:cstheme="minorHAnsi"/>
          <w:color w:val="212529"/>
          <w:sz w:val="24"/>
          <w:szCs w:val="24"/>
          <w:shd w:val="clear" w:color="auto" w:fill="FFFFFF"/>
        </w:rPr>
      </w:pPr>
      <w:ins w:id="164" w:author="Onoszko Barbara" w:date="2022-05-13T10:35:00Z">
        <w:r w:rsidRPr="006C5D86">
          <w:rPr>
            <w:rFonts w:cstheme="minorHAnsi"/>
            <w:color w:val="212529"/>
            <w:sz w:val="24"/>
            <w:szCs w:val="24"/>
            <w:shd w:val="clear" w:color="auto" w:fill="FFFFFF"/>
            <w:rPrChange w:id="165" w:author="Onoszko Barbara" w:date="2022-05-13T10:36:00Z">
              <w:rPr>
                <w:shd w:val="clear" w:color="auto" w:fill="FFFFFF"/>
              </w:rPr>
            </w:rPrChange>
          </w:rPr>
          <w:t>Do zadań LGD w Rzeszowie należeć będzie m.in.:</w:t>
        </w:r>
      </w:ins>
    </w:p>
    <w:p w:rsidR="00536C23" w:rsidRDefault="00536C23" w:rsidP="006C5D86">
      <w:pPr>
        <w:pStyle w:val="Akapitzlist"/>
        <w:numPr>
          <w:ilvl w:val="0"/>
          <w:numId w:val="3"/>
        </w:numPr>
        <w:rPr>
          <w:ins w:id="166" w:author="Onoszko Barbara" w:date="2022-05-13T10:38:00Z"/>
          <w:rFonts w:cstheme="minorHAnsi"/>
          <w:color w:val="212529"/>
          <w:sz w:val="24"/>
          <w:szCs w:val="24"/>
          <w:shd w:val="clear" w:color="auto" w:fill="FFFFFF"/>
        </w:rPr>
      </w:pPr>
      <w:ins w:id="167" w:author="Onoszko Barbara" w:date="2022-05-13T10:38:00Z">
        <w:r w:rsidRP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>realizacj</w:t>
        </w:r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a</w:t>
        </w:r>
        <w:r w:rsidRP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transferu</w:t>
        </w:r>
      </w:ins>
      <w:ins w:id="168" w:author="Onoszko Barbara" w:date="2022-05-13T10:39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wybranych</w:t>
        </w:r>
      </w:ins>
      <w:ins w:id="169" w:author="Onoszko Barbara" w:date="2022-05-13T10:38:00Z">
        <w:r w:rsidRP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elementów Dobrej Praktyki</w:t>
        </w:r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;</w:t>
        </w:r>
      </w:ins>
    </w:p>
    <w:p w:rsidR="006C5D86" w:rsidRDefault="00536C23" w:rsidP="006C5D86">
      <w:pPr>
        <w:pStyle w:val="Akapitzlist"/>
        <w:numPr>
          <w:ilvl w:val="0"/>
          <w:numId w:val="3"/>
        </w:numPr>
        <w:rPr>
          <w:ins w:id="170" w:author="Onoszko Barbara" w:date="2022-05-13T10:37:00Z"/>
          <w:rFonts w:cstheme="minorHAnsi"/>
          <w:color w:val="212529"/>
          <w:sz w:val="24"/>
          <w:szCs w:val="24"/>
          <w:shd w:val="clear" w:color="auto" w:fill="FFFFFF"/>
        </w:rPr>
      </w:pPr>
      <w:ins w:id="171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i</w:t>
        </w:r>
      </w:ins>
      <w:ins w:id="172" w:author="Onoszko Barbara" w:date="2022-05-13T10:36:00Z">
        <w:r w:rsidR="006C5D86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nicjowanie działań/inicjatyw/projektów służących wpieraniu </w:t>
        </w:r>
      </w:ins>
      <w:ins w:id="173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przedsiębiorczości i lokalnej gospodarki miasta;</w:t>
        </w:r>
      </w:ins>
    </w:p>
    <w:p w:rsidR="00536C23" w:rsidRDefault="00536C23" w:rsidP="005F1983">
      <w:pPr>
        <w:pStyle w:val="Akapitzlist"/>
        <w:numPr>
          <w:ilvl w:val="0"/>
          <w:numId w:val="3"/>
        </w:numPr>
        <w:rPr>
          <w:ins w:id="174" w:author="Onoszko Barbara" w:date="2022-05-13T10:38:00Z"/>
          <w:rFonts w:cstheme="minorHAnsi"/>
          <w:color w:val="212529"/>
          <w:sz w:val="24"/>
          <w:szCs w:val="24"/>
          <w:shd w:val="clear" w:color="auto" w:fill="FFFFFF"/>
        </w:rPr>
      </w:pPr>
      <w:ins w:id="175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wspieranie </w:t>
        </w:r>
      </w:ins>
      <w:del w:id="176" w:author="Onoszko Barbara" w:date="2022-05-13T10:37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77" w:author="Onoszko Barbara" w:date="2022-05-13T10:37:00Z">
              <w:rPr>
                <w:shd w:val="clear" w:color="auto" w:fill="FFFFFF"/>
              </w:rPr>
            </w:rPrChange>
          </w:rPr>
          <w:delText xml:space="preserve">Zadaniem ULG jest </w:delText>
        </w:r>
      </w:del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178" w:author="Onoszko Barbara" w:date="2022-05-13T10:37:00Z">
            <w:rPr>
              <w:shd w:val="clear" w:color="auto" w:fill="FFFFFF"/>
            </w:rPr>
          </w:rPrChange>
        </w:rPr>
        <w:t>współprac</w:t>
      </w:r>
      <w:del w:id="179" w:author="Onoszko Barbara" w:date="2022-05-13T10:37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80" w:author="Onoszko Barbara" w:date="2022-05-13T10:37:00Z">
              <w:rPr>
                <w:shd w:val="clear" w:color="auto" w:fill="FFFFFF"/>
              </w:rPr>
            </w:rPrChange>
          </w:rPr>
          <w:delText>a</w:delText>
        </w:r>
      </w:del>
      <w:ins w:id="181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y</w:t>
        </w:r>
      </w:ins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182" w:author="Onoszko Barbara" w:date="2022-05-13T10:37:00Z">
            <w:rPr>
              <w:shd w:val="clear" w:color="auto" w:fill="FFFFFF"/>
            </w:rPr>
          </w:rPrChange>
        </w:rPr>
        <w:t xml:space="preserve"> przedstawicieli </w:t>
      </w:r>
      <w:ins w:id="183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lokalnej</w:t>
        </w:r>
      </w:ins>
      <w:ins w:id="184" w:author="Onoszko Barbara" w:date="2022-05-13T10:38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 </w:t>
        </w:r>
      </w:ins>
      <w:del w:id="185" w:author="Onoszko Barbara" w:date="2022-05-13T10:37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86" w:author="Onoszko Barbara" w:date="2022-05-13T10:37:00Z">
              <w:rPr>
                <w:shd w:val="clear" w:color="auto" w:fill="FFFFFF"/>
              </w:rPr>
            </w:rPrChange>
          </w:rPr>
          <w:delText>różnych środowisk</w:delText>
        </w:r>
      </w:del>
      <w:ins w:id="187" w:author="Onoszko Barbara" w:date="2022-05-13T10:37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społeczności </w:t>
        </w:r>
      </w:ins>
      <w:del w:id="188" w:author="Onoszko Barbara" w:date="2022-05-13T10:38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89" w:author="Onoszko Barbara" w:date="2022-05-13T10:37:00Z">
              <w:rPr>
                <w:shd w:val="clear" w:color="auto" w:fill="FFFFFF"/>
              </w:rPr>
            </w:rPrChange>
          </w:rPr>
          <w:delText xml:space="preserve"> </w:delText>
        </w:r>
      </w:del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190" w:author="Onoszko Barbara" w:date="2022-05-13T10:37:00Z">
            <w:rPr>
              <w:shd w:val="clear" w:color="auto" w:fill="FFFFFF"/>
            </w:rPr>
          </w:rPrChange>
        </w:rPr>
        <w:t xml:space="preserve">i </w:t>
      </w:r>
      <w:del w:id="191" w:author="Onoszko Barbara" w:date="2022-05-13T10:38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92" w:author="Onoszko Barbara" w:date="2022-05-13T10:37:00Z">
              <w:rPr>
                <w:shd w:val="clear" w:color="auto" w:fill="FFFFFF"/>
              </w:rPr>
            </w:rPrChange>
          </w:rPr>
          <w:delText>instytucji z zespołem projektowym</w:delText>
        </w:r>
      </w:del>
      <w:ins w:id="193" w:author="Onoszko Barbara" w:date="2022-05-13T10:38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podmiotów funkcjonujących na terenie</w:t>
        </w:r>
      </w:ins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194" w:author="Onoszko Barbara" w:date="2022-05-13T10:37:00Z">
            <w:rPr>
              <w:shd w:val="clear" w:color="auto" w:fill="FFFFFF"/>
            </w:rPr>
          </w:rPrChange>
        </w:rPr>
        <w:t xml:space="preserve"> Miasta Rzeszowa</w:t>
      </w:r>
      <w:del w:id="195" w:author="Onoszko Barbara" w:date="2022-05-13T10:39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196" w:author="Onoszko Barbara" w:date="2022-05-13T10:37:00Z">
              <w:rPr>
                <w:shd w:val="clear" w:color="auto" w:fill="FFFFFF"/>
              </w:rPr>
            </w:rPrChange>
          </w:rPr>
          <w:delText xml:space="preserve">, </w:delText>
        </w:r>
      </w:del>
      <w:ins w:id="197" w:author="Onoszko Barbara" w:date="2022-05-13T10:39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>;</w:t>
        </w:r>
        <w:r w:rsidRPr="00536C23">
          <w:rPr>
            <w:rFonts w:cstheme="minorHAnsi"/>
            <w:color w:val="212529"/>
            <w:sz w:val="24"/>
            <w:szCs w:val="24"/>
            <w:shd w:val="clear" w:color="auto" w:fill="FFFFFF"/>
            <w:rPrChange w:id="198" w:author="Onoszko Barbara" w:date="2022-05-13T10:37:00Z">
              <w:rPr>
                <w:shd w:val="clear" w:color="auto" w:fill="FFFFFF"/>
              </w:rPr>
            </w:rPrChange>
          </w:rPr>
          <w:t xml:space="preserve"> </w:t>
        </w:r>
      </w:ins>
    </w:p>
    <w:p w:rsidR="00536C23" w:rsidRDefault="005E182D" w:rsidP="005F1983">
      <w:pPr>
        <w:pStyle w:val="Akapitzlist"/>
        <w:numPr>
          <w:ilvl w:val="0"/>
          <w:numId w:val="3"/>
        </w:numPr>
        <w:rPr>
          <w:ins w:id="199" w:author="Onoszko Barbara" w:date="2022-05-13T10:39:00Z"/>
          <w:rFonts w:cstheme="minorHAnsi"/>
          <w:color w:val="212529"/>
          <w:sz w:val="24"/>
          <w:szCs w:val="24"/>
          <w:shd w:val="clear" w:color="auto" w:fill="FFFFFF"/>
        </w:rPr>
      </w:pPr>
      <w:del w:id="200" w:author="Onoszko Barbara" w:date="2022-05-13T10:38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01" w:author="Onoszko Barbara" w:date="2022-05-13T10:37:00Z">
              <w:rPr>
                <w:shd w:val="clear" w:color="auto" w:fill="FFFFFF"/>
              </w:rPr>
            </w:rPrChange>
          </w:rPr>
          <w:br/>
          <w:delText xml:space="preserve">w obszarze </w:delText>
        </w:r>
      </w:del>
      <w:r w:rsidRPr="00536C23">
        <w:rPr>
          <w:rFonts w:cstheme="minorHAnsi"/>
          <w:color w:val="212529"/>
          <w:sz w:val="24"/>
          <w:szCs w:val="24"/>
          <w:shd w:val="clear" w:color="auto" w:fill="FFFFFF"/>
          <w:rPrChange w:id="202" w:author="Onoszko Barbara" w:date="2022-05-13T10:37:00Z">
            <w:rPr>
              <w:shd w:val="clear" w:color="auto" w:fill="FFFFFF"/>
            </w:rPr>
          </w:rPrChange>
        </w:rPr>
        <w:t>budowani</w:t>
      </w:r>
      <w:del w:id="203" w:author="Onoszko Barbara" w:date="2022-05-13T10:38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04" w:author="Onoszko Barbara" w:date="2022-05-13T10:37:00Z">
              <w:rPr>
                <w:shd w:val="clear" w:color="auto" w:fill="FFFFFF"/>
              </w:rPr>
            </w:rPrChange>
          </w:rPr>
          <w:delText xml:space="preserve">a </w:delText>
        </w:r>
      </w:del>
      <w:ins w:id="205" w:author="Onoszko Barbara" w:date="2022-05-13T10:38:00Z">
        <w:r w:rsid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e </w:t>
        </w:r>
      </w:ins>
      <w:r w:rsidRPr="00536C23">
        <w:rPr>
          <w:rFonts w:cstheme="minorHAnsi"/>
          <w:color w:val="212529"/>
          <w:sz w:val="24"/>
          <w:szCs w:val="24"/>
          <w:shd w:val="clear" w:color="auto" w:fill="FFFFFF"/>
          <w:rPrChange w:id="206" w:author="Onoszko Barbara" w:date="2022-05-13T10:37:00Z">
            <w:rPr>
              <w:shd w:val="clear" w:color="auto" w:fill="FFFFFF"/>
            </w:rPr>
          </w:rPrChange>
        </w:rPr>
        <w:t xml:space="preserve">i </w:t>
      </w:r>
      <w:del w:id="207" w:author="Onoszko Barbara" w:date="2022-05-13T10:38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08" w:author="Onoszko Barbara" w:date="2022-05-13T10:37:00Z">
              <w:rPr>
                <w:shd w:val="clear" w:color="auto" w:fill="FFFFFF"/>
              </w:rPr>
            </w:rPrChange>
          </w:rPr>
          <w:delText xml:space="preserve">wdrażania </w:delText>
        </w:r>
      </w:del>
      <w:ins w:id="209" w:author="Onoszko Barbara" w:date="2022-05-13T10:38:00Z">
        <w:r w:rsidR="00536C23" w:rsidRPr="00536C23">
          <w:rPr>
            <w:rFonts w:cstheme="minorHAnsi"/>
            <w:color w:val="212529"/>
            <w:sz w:val="24"/>
            <w:szCs w:val="24"/>
            <w:shd w:val="clear" w:color="auto" w:fill="FFFFFF"/>
            <w:rPrChange w:id="210" w:author="Onoszko Barbara" w:date="2022-05-13T10:37:00Z">
              <w:rPr>
                <w:shd w:val="clear" w:color="auto" w:fill="FFFFFF"/>
              </w:rPr>
            </w:rPrChange>
          </w:rPr>
          <w:t>wdrażani</w:t>
        </w:r>
        <w:r w:rsid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>e</w:t>
        </w:r>
        <w:r w:rsidR="00536C23" w:rsidRPr="00536C23">
          <w:rPr>
            <w:rFonts w:cstheme="minorHAnsi"/>
            <w:color w:val="212529"/>
            <w:sz w:val="24"/>
            <w:szCs w:val="24"/>
            <w:shd w:val="clear" w:color="auto" w:fill="FFFFFF"/>
            <w:rPrChange w:id="211" w:author="Onoszko Barbara" w:date="2022-05-13T10:37:00Z">
              <w:rPr>
                <w:shd w:val="clear" w:color="auto" w:fill="FFFFFF"/>
              </w:rPr>
            </w:rPrChange>
          </w:rPr>
          <w:t xml:space="preserve"> </w:t>
        </w:r>
      </w:ins>
      <w:r w:rsidRPr="00536C23">
        <w:rPr>
          <w:rFonts w:cstheme="minorHAnsi"/>
          <w:color w:val="212529"/>
          <w:sz w:val="24"/>
          <w:szCs w:val="24"/>
          <w:shd w:val="clear" w:color="auto" w:fill="FFFFFF"/>
          <w:rPrChange w:id="212" w:author="Onoszko Barbara" w:date="2022-05-13T10:37:00Z">
            <w:rPr>
              <w:shd w:val="clear" w:color="auto" w:fill="FFFFFF"/>
            </w:rPr>
          </w:rPrChange>
        </w:rPr>
        <w:t>narzędzi wsparcia ekosystemu startupów w mieście</w:t>
      </w:r>
      <w:ins w:id="213" w:author="Onoszko Barbara" w:date="2022-05-13T10:39:00Z">
        <w:r w:rsidR="00536C23">
          <w:rPr>
            <w:rFonts w:cstheme="minorHAnsi"/>
            <w:color w:val="212529"/>
            <w:sz w:val="24"/>
            <w:szCs w:val="24"/>
            <w:shd w:val="clear" w:color="auto" w:fill="FFFFFF"/>
          </w:rPr>
          <w:t>;</w:t>
        </w:r>
      </w:ins>
      <w:r w:rsidRPr="00536C23">
        <w:rPr>
          <w:rFonts w:cstheme="minorHAnsi"/>
          <w:color w:val="212529"/>
          <w:sz w:val="24"/>
          <w:szCs w:val="24"/>
          <w:shd w:val="clear" w:color="auto" w:fill="FFFFFF"/>
          <w:rPrChange w:id="214" w:author="Onoszko Barbara" w:date="2022-05-13T10:37:00Z">
            <w:rPr>
              <w:shd w:val="clear" w:color="auto" w:fill="FFFFFF"/>
            </w:rPr>
          </w:rPrChange>
        </w:rPr>
        <w:t xml:space="preserve"> </w:t>
      </w:r>
      <w:del w:id="215" w:author="Onoszko Barbara" w:date="2022-05-13T10:39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16" w:author="Onoszko Barbara" w:date="2022-05-13T10:37:00Z">
              <w:rPr>
                <w:shd w:val="clear" w:color="auto" w:fill="FFFFFF"/>
              </w:rPr>
            </w:rPrChange>
          </w:rPr>
          <w:delText xml:space="preserve">oraz </w:delText>
        </w:r>
      </w:del>
      <w:del w:id="217" w:author="Onoszko Barbara" w:date="2022-05-13T10:38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18" w:author="Onoszko Barbara" w:date="2022-05-13T10:37:00Z">
              <w:rPr>
                <w:shd w:val="clear" w:color="auto" w:fill="FFFFFF"/>
              </w:rPr>
            </w:rPrChange>
          </w:rPr>
          <w:delText xml:space="preserve">realizacji transferu elementów Dobrej Praktyki </w:delText>
        </w:r>
      </w:del>
      <w:del w:id="219" w:author="Onoszko Barbara" w:date="2022-05-13T10:39:00Z">
        <w:r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20" w:author="Onoszko Barbara" w:date="2022-05-13T10:37:00Z">
              <w:rPr>
                <w:shd w:val="clear" w:color="auto" w:fill="FFFFFF"/>
              </w:rPr>
            </w:rPrChange>
          </w:rPr>
          <w:delText xml:space="preserve">prezentowanej przez Lider Projektu </w:delText>
        </w:r>
      </w:del>
    </w:p>
    <w:p w:rsidR="005E182D" w:rsidRDefault="00536C23" w:rsidP="005F1983">
      <w:pPr>
        <w:pStyle w:val="Akapitzlist"/>
        <w:numPr>
          <w:ilvl w:val="0"/>
          <w:numId w:val="3"/>
        </w:numPr>
        <w:rPr>
          <w:ins w:id="221" w:author="Onoszko Barbara" w:date="2022-05-13T10:40:00Z"/>
          <w:rFonts w:cstheme="minorHAnsi"/>
          <w:color w:val="212529"/>
          <w:sz w:val="24"/>
          <w:szCs w:val="24"/>
          <w:shd w:val="clear" w:color="auto" w:fill="FFFFFF"/>
        </w:rPr>
      </w:pPr>
      <w:ins w:id="222" w:author="Onoszko Barbara" w:date="2022-05-13T10:39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wpieranie </w:t>
        </w:r>
      </w:ins>
      <w:del w:id="223" w:author="Onoszko Barbara" w:date="2022-05-13T10:39:00Z">
        <w:r w:rsidR="005E182D" w:rsidRPr="00536C23" w:rsidDel="00536C23">
          <w:rPr>
            <w:rFonts w:cstheme="minorHAnsi"/>
            <w:color w:val="212529"/>
            <w:sz w:val="24"/>
            <w:szCs w:val="24"/>
            <w:shd w:val="clear" w:color="auto" w:fill="FFFFFF"/>
            <w:rPrChange w:id="224" w:author="Onoszko Barbara" w:date="2022-05-13T10:37:00Z">
              <w:rPr>
                <w:shd w:val="clear" w:color="auto" w:fill="FFFFFF"/>
              </w:rPr>
            </w:rPrChange>
          </w:rPr>
          <w:delText xml:space="preserve">działającej w obszarze </w:delText>
        </w:r>
      </w:del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225" w:author="Onoszko Barbara" w:date="2022-05-13T10:37:00Z">
            <w:rPr>
              <w:shd w:val="clear" w:color="auto" w:fill="FFFFFF"/>
            </w:rPr>
          </w:rPrChange>
        </w:rPr>
        <w:t xml:space="preserve">transformacji lokalnej gospodarki </w:t>
      </w:r>
      <w:ins w:id="226" w:author="Onoszko Barbara" w:date="2022-05-13T10:39:00Z">
        <w:r>
          <w:rPr>
            <w:rFonts w:cstheme="minorHAnsi"/>
            <w:color w:val="212529"/>
            <w:sz w:val="24"/>
            <w:szCs w:val="24"/>
            <w:shd w:val="clear" w:color="auto" w:fill="FFFFFF"/>
          </w:rPr>
          <w:t xml:space="preserve">miasta </w:t>
        </w:r>
      </w:ins>
      <w:r w:rsidR="005E182D" w:rsidRPr="00536C23">
        <w:rPr>
          <w:rFonts w:cstheme="minorHAnsi"/>
          <w:color w:val="212529"/>
          <w:sz w:val="24"/>
          <w:szCs w:val="24"/>
          <w:shd w:val="clear" w:color="auto" w:fill="FFFFFF"/>
          <w:rPrChange w:id="227" w:author="Onoszko Barbara" w:date="2022-05-13T10:37:00Z">
            <w:rPr>
              <w:shd w:val="clear" w:color="auto" w:fill="FFFFFF"/>
            </w:rPr>
          </w:rPrChange>
        </w:rPr>
        <w:t xml:space="preserve">w gospodarkę cyfrową generującą nowoczesne miejsca pracy. </w:t>
      </w:r>
    </w:p>
    <w:p w:rsidR="009109A8" w:rsidRDefault="009109A8" w:rsidP="009109A8">
      <w:pPr>
        <w:pStyle w:val="Akapitzlist"/>
        <w:rPr>
          <w:ins w:id="228" w:author="Onoszko Barbara" w:date="2022-05-13T10:40:00Z"/>
          <w:rFonts w:cstheme="minorHAnsi"/>
          <w:color w:val="212529"/>
          <w:sz w:val="24"/>
          <w:szCs w:val="24"/>
          <w:shd w:val="clear" w:color="auto" w:fill="FFFFFF"/>
        </w:rPr>
      </w:pPr>
    </w:p>
    <w:p w:rsidR="009109A8" w:rsidRDefault="009109A8" w:rsidP="009109A8">
      <w:pPr>
        <w:pStyle w:val="Akapitzlist"/>
        <w:rPr>
          <w:ins w:id="229" w:author="Onoszko Barbara" w:date="2022-05-13T10:40:00Z"/>
          <w:rFonts w:cstheme="minorHAnsi"/>
          <w:color w:val="212529"/>
          <w:sz w:val="24"/>
          <w:szCs w:val="24"/>
          <w:shd w:val="clear" w:color="auto" w:fill="FFFFFF"/>
        </w:rPr>
      </w:pPr>
    </w:p>
    <w:p w:rsidR="006F2086" w:rsidRPr="00536C23" w:rsidRDefault="006F2086">
      <w:pPr>
        <w:pStyle w:val="Akapitzlist"/>
        <w:rPr>
          <w:rFonts w:cstheme="minorHAnsi"/>
          <w:color w:val="212529"/>
          <w:sz w:val="24"/>
          <w:szCs w:val="24"/>
          <w:shd w:val="clear" w:color="auto" w:fill="FFFFFF"/>
          <w:rPrChange w:id="230" w:author="Onoszko Barbara" w:date="2022-05-13T10:37:00Z">
            <w:rPr>
              <w:shd w:val="clear" w:color="auto" w:fill="FFFFFF"/>
            </w:rPr>
          </w:rPrChange>
        </w:rPr>
        <w:pPrChange w:id="231" w:author="Onoszko Barbara" w:date="2022-05-13T10:40:00Z">
          <w:pPr>
            <w:jc w:val="both"/>
          </w:pPr>
        </w:pPrChange>
      </w:pPr>
    </w:p>
    <w:p w:rsidR="005E182D" w:rsidDel="009109A8" w:rsidRDefault="005E182D">
      <w:pPr>
        <w:rPr>
          <w:del w:id="232" w:author="Onoszko Barbara" w:date="2022-05-13T10:40:00Z"/>
          <w:rFonts w:cstheme="minorHAnsi"/>
          <w:color w:val="212529"/>
          <w:sz w:val="24"/>
          <w:szCs w:val="24"/>
          <w:shd w:val="clear" w:color="auto" w:fill="FFFFFF"/>
        </w:rPr>
        <w:pPrChange w:id="233" w:author="Onoszko Barbara" w:date="2022-05-13T10:20:00Z">
          <w:pPr>
            <w:jc w:val="both"/>
          </w:pPr>
        </w:pPrChange>
      </w:pPr>
      <w:del w:id="234" w:author="Onoszko Barbara" w:date="2022-05-13T10:40:00Z"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lastRenderedPageBreak/>
          <w:delText xml:space="preserve">Efektem tych spotkań jest generowanie pomysłów i tworzenie narzędzi będących odpowiedzią na problemy i wyzwania zgłaszane przez </w:delText>
        </w:r>
        <w:r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>środowisko startupów i młodych przedsiębiorców</w:delText>
        </w:r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, tak aby miasto </w:delText>
        </w:r>
        <w:r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objęło </w:delText>
        </w:r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>rol</w:delText>
        </w:r>
        <w:r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>ę</w:delText>
        </w:r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 aktywnego huba wspierającego </w:delText>
        </w:r>
        <w:r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ich tworzenie i </w:delText>
        </w:r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rozwój, przyczyniając się </w:delText>
        </w:r>
        <w:r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 xml:space="preserve">tym samym </w:delText>
        </w:r>
        <w:r w:rsidRPr="005E182D" w:rsidDel="009109A8">
          <w:rPr>
            <w:rFonts w:cstheme="minorHAnsi"/>
            <w:color w:val="212529"/>
            <w:sz w:val="24"/>
            <w:szCs w:val="24"/>
            <w:shd w:val="clear" w:color="auto" w:fill="FFFFFF"/>
          </w:rPr>
          <w:delText>do cyfrowej transformacji gospodarki lokalnej.</w:delText>
        </w:r>
      </w:del>
    </w:p>
    <w:p w:rsidR="000E2A86" w:rsidRPr="009109A8" w:rsidRDefault="009109A8">
      <w:pPr>
        <w:jc w:val="both"/>
        <w:rPr>
          <w:rFonts w:cstheme="minorHAnsi"/>
          <w:b/>
          <w:sz w:val="24"/>
          <w:szCs w:val="24"/>
          <w:rPrChange w:id="235" w:author="Onoszko Barbara" w:date="2022-05-13T10:40:00Z">
            <w:rPr/>
          </w:rPrChange>
        </w:rPr>
        <w:pPrChange w:id="236" w:author="Onoszko Barbara" w:date="2022-05-13T10:40:00Z">
          <w:pPr>
            <w:pStyle w:val="Akapitzlist"/>
            <w:numPr>
              <w:numId w:val="1"/>
            </w:numPr>
            <w:ind w:hanging="360"/>
            <w:jc w:val="both"/>
          </w:pPr>
        </w:pPrChange>
      </w:pPr>
      <w:ins w:id="237" w:author="Onoszko Barbara" w:date="2022-05-13T10:40:00Z">
        <w:r>
          <w:rPr>
            <w:rFonts w:cstheme="minorHAnsi"/>
            <w:b/>
            <w:sz w:val="24"/>
            <w:szCs w:val="24"/>
          </w:rPr>
          <w:t xml:space="preserve">II spotkanie LGD - </w:t>
        </w:r>
      </w:ins>
      <w:del w:id="238" w:author="Onoszko Barbara" w:date="2022-05-13T10:40:00Z">
        <w:r w:rsidR="000E2A86" w:rsidRPr="009109A8" w:rsidDel="009109A8">
          <w:rPr>
            <w:rFonts w:cstheme="minorHAnsi"/>
            <w:b/>
            <w:sz w:val="24"/>
            <w:szCs w:val="24"/>
            <w:rPrChange w:id="239" w:author="Onoszko Barbara" w:date="2022-05-13T10:40:00Z">
              <w:rPr/>
            </w:rPrChange>
          </w:rPr>
          <w:delText>DRUGIE SPOTKANIE ULG</w:delText>
        </w:r>
        <w:r w:rsidR="00855FDC" w:rsidRPr="009109A8" w:rsidDel="009109A8">
          <w:rPr>
            <w:rFonts w:cstheme="minorHAnsi"/>
            <w:b/>
            <w:sz w:val="24"/>
            <w:szCs w:val="24"/>
            <w:rPrChange w:id="240" w:author="Onoszko Barbara" w:date="2022-05-13T10:40:00Z">
              <w:rPr/>
            </w:rPrChange>
          </w:rPr>
          <w:delText xml:space="preserve"> </w:delText>
        </w:r>
      </w:del>
      <w:r w:rsidR="00855FDC" w:rsidRPr="009109A8">
        <w:rPr>
          <w:rFonts w:cstheme="minorHAnsi"/>
          <w:b/>
          <w:sz w:val="24"/>
          <w:szCs w:val="24"/>
          <w:rPrChange w:id="241" w:author="Onoszko Barbara" w:date="2022-05-13T10:40:00Z">
            <w:rPr/>
          </w:rPrChange>
        </w:rPr>
        <w:t>14.03.2022 r.</w:t>
      </w:r>
    </w:p>
    <w:p w:rsidR="000E2A86" w:rsidRDefault="000E2A86" w:rsidP="000E2A8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Drugie spotkanie ULG, </w:t>
      </w:r>
      <w:ins w:id="242" w:author="Onoszko Barbara" w:date="2022-05-13T10:41:00Z">
        <w:r w:rsidR="00CC7912">
          <w:rPr>
            <w:rFonts w:cstheme="minorHAnsi"/>
            <w:sz w:val="24"/>
            <w:szCs w:val="24"/>
          </w:rPr>
          <w:t>poświęcono na szczegółowe zapoznanie członków LGD z Do</w:t>
        </w:r>
      </w:ins>
      <w:ins w:id="243" w:author="Onoszko Barbara" w:date="2022-05-13T10:42:00Z">
        <w:r w:rsidR="00CC7912">
          <w:rPr>
            <w:rFonts w:cstheme="minorHAnsi"/>
            <w:sz w:val="24"/>
            <w:szCs w:val="24"/>
          </w:rPr>
          <w:t>bą Praktyka reprezentowaną przez miasto Barnsley.</w:t>
        </w:r>
      </w:ins>
      <w:ins w:id="244" w:author="Onoszko Barbara" w:date="2022-05-13T10:41:00Z">
        <w:r w:rsidR="00CC7912">
          <w:rPr>
            <w:rFonts w:cstheme="minorHAnsi"/>
            <w:sz w:val="24"/>
            <w:szCs w:val="24"/>
          </w:rPr>
          <w:t xml:space="preserve"> </w:t>
        </w:r>
      </w:ins>
      <w:del w:id="245" w:author="Onoszko Barbara" w:date="2022-05-13T10:42:00Z">
        <w:r w:rsidDel="00CC7912">
          <w:rPr>
            <w:rFonts w:cstheme="minorHAnsi"/>
            <w:sz w:val="24"/>
            <w:szCs w:val="24"/>
          </w:rPr>
          <w:delText>skupiało się na prezentacji założeń projektowych oraz obranych celów szerokiemu gronu lokalnych instytucji wsparcia przedsiębiorczości, z</w:delText>
        </w:r>
      </w:del>
      <w:del w:id="246" w:author="Onoszko Barbara" w:date="2022-05-13T08:43:00Z">
        <w:r w:rsidDel="007658DD">
          <w:rPr>
            <w:rFonts w:cstheme="minorHAnsi"/>
            <w:sz w:val="24"/>
            <w:szCs w:val="24"/>
          </w:rPr>
          <w:delText xml:space="preserve"> naciskiem na </w:delText>
        </w:r>
        <w:r w:rsidR="006A586A" w:rsidDel="007658DD">
          <w:rPr>
            <w:rFonts w:cstheme="minorHAnsi"/>
            <w:sz w:val="24"/>
            <w:szCs w:val="24"/>
          </w:rPr>
          <w:br/>
        </w:r>
        <w:r w:rsidDel="007658DD">
          <w:rPr>
            <w:rFonts w:cstheme="minorHAnsi"/>
            <w:sz w:val="24"/>
            <w:szCs w:val="24"/>
          </w:rPr>
          <w:delText xml:space="preserve">te działające </w:delText>
        </w:r>
      </w:del>
      <w:del w:id="247" w:author="Onoszko Barbara" w:date="2022-05-13T10:42:00Z">
        <w:r w:rsidDel="00CC7912">
          <w:rPr>
            <w:rFonts w:cstheme="minorHAnsi"/>
            <w:sz w:val="24"/>
            <w:szCs w:val="24"/>
          </w:rPr>
          <w:delText xml:space="preserve">w branżach kreatywnych i innowacyjnych. </w:delText>
        </w:r>
      </w:del>
      <w:ins w:id="248" w:author="Onoszko Barbara" w:date="2022-05-13T10:42:00Z">
        <w:r w:rsidR="00CC7912">
          <w:rPr>
            <w:rFonts w:cstheme="minorHAnsi"/>
            <w:sz w:val="24"/>
            <w:szCs w:val="24"/>
          </w:rPr>
          <w:t xml:space="preserve">Omówiono etapy wdrażania Dobrej Praktyki, cele i założenia projektu, </w:t>
        </w:r>
      </w:ins>
      <w:ins w:id="249" w:author="Onoszko Barbara" w:date="2022-05-13T10:43:00Z">
        <w:r w:rsidR="00CC7912">
          <w:rPr>
            <w:rFonts w:cstheme="minorHAnsi"/>
            <w:sz w:val="24"/>
            <w:szCs w:val="24"/>
          </w:rPr>
          <w:t xml:space="preserve">obszar i zasady funkcjonowania Sieci transferu Programu </w:t>
        </w:r>
        <w:proofErr w:type="spellStart"/>
        <w:r w:rsidR="00CC7912">
          <w:rPr>
            <w:rFonts w:cstheme="minorHAnsi"/>
            <w:sz w:val="24"/>
            <w:szCs w:val="24"/>
          </w:rPr>
          <w:t>Urbact</w:t>
        </w:r>
        <w:proofErr w:type="spellEnd"/>
        <w:r w:rsidR="00CC7912">
          <w:rPr>
            <w:rFonts w:cstheme="minorHAnsi"/>
            <w:sz w:val="24"/>
            <w:szCs w:val="24"/>
          </w:rPr>
          <w:t xml:space="preserve"> III.</w:t>
        </w:r>
      </w:ins>
    </w:p>
    <w:p w:rsidR="000E2A86" w:rsidDel="003C1C3A" w:rsidRDefault="000E2A86" w:rsidP="000E2A86">
      <w:pPr>
        <w:jc w:val="both"/>
        <w:rPr>
          <w:del w:id="250" w:author="Onoszko Barbara" w:date="2022-05-13T10:47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spotkaniu wzięło udział ok 20 uczestników reprezentujących </w:t>
      </w:r>
      <w:ins w:id="251" w:author="Onoszko Barbara" w:date="2022-05-13T10:43:00Z">
        <w:r w:rsidR="00CC7912">
          <w:rPr>
            <w:rFonts w:cstheme="minorHAnsi"/>
            <w:sz w:val="24"/>
            <w:szCs w:val="24"/>
          </w:rPr>
          <w:t xml:space="preserve">podmioty funkcjonujące na terenie miasta </w:t>
        </w:r>
      </w:ins>
      <w:ins w:id="252" w:author="Onoszko Barbara" w:date="2022-05-13T10:44:00Z">
        <w:r w:rsidR="00CC7912">
          <w:rPr>
            <w:rFonts w:cstheme="minorHAnsi"/>
            <w:sz w:val="24"/>
            <w:szCs w:val="24"/>
          </w:rPr>
          <w:t xml:space="preserve">Rzeszowa. Dzięki szerokiemu profilowi zaproszonych podmiotów w ramach LGD </w:t>
        </w:r>
      </w:ins>
      <w:del w:id="253" w:author="Onoszko Barbara" w:date="2022-05-13T10:44:00Z">
        <w:r w:rsidDel="00CC7912">
          <w:rPr>
            <w:rFonts w:cstheme="minorHAnsi"/>
            <w:sz w:val="24"/>
            <w:szCs w:val="24"/>
          </w:rPr>
          <w:delText xml:space="preserve">bardzo szerokie spektrum środowiska lokalnych instytucji parasolowych, co przełożyło się na możliwość pozyskania do zespołu ULG </w:delText>
        </w:r>
      </w:del>
      <w:ins w:id="254" w:author="Onoszko Barbara" w:date="2022-05-13T10:44:00Z">
        <w:r w:rsidR="00CC7912">
          <w:rPr>
            <w:rFonts w:cstheme="minorHAnsi"/>
            <w:sz w:val="24"/>
            <w:szCs w:val="24"/>
          </w:rPr>
          <w:t>współpracow</w:t>
        </w:r>
      </w:ins>
      <w:ins w:id="255" w:author="Onoszko Barbara" w:date="2022-05-13T10:45:00Z">
        <w:r w:rsidR="00CC7912">
          <w:rPr>
            <w:rFonts w:cstheme="minorHAnsi"/>
            <w:sz w:val="24"/>
            <w:szCs w:val="24"/>
          </w:rPr>
          <w:t xml:space="preserve">ać ze sobą będą </w:t>
        </w:r>
      </w:ins>
      <w:r>
        <w:rPr>
          <w:rFonts w:cstheme="minorHAnsi"/>
          <w:sz w:val="24"/>
          <w:szCs w:val="24"/>
        </w:rPr>
        <w:t>osoby</w:t>
      </w:r>
      <w:ins w:id="256" w:author="Onoszko Barbara" w:date="2022-05-13T10:47:00Z">
        <w:r w:rsidR="003C1C3A">
          <w:rPr>
            <w:rFonts w:cstheme="minorHAnsi"/>
            <w:sz w:val="24"/>
            <w:szCs w:val="24"/>
          </w:rPr>
          <w:t>, które zapewnią prawidłowe wdrożenie zaplanowanych</w:t>
        </w:r>
      </w:ins>
      <w:ins w:id="257" w:author="Onoszko Barbara" w:date="2022-05-13T10:48:00Z">
        <w:r w:rsidR="003C1C3A">
          <w:rPr>
            <w:rFonts w:cstheme="minorHAnsi"/>
            <w:sz w:val="24"/>
            <w:szCs w:val="24"/>
          </w:rPr>
          <w:t xml:space="preserve"> działań.</w:t>
        </w:r>
      </w:ins>
      <w:del w:id="258" w:author="Onoszko Barbara" w:date="2022-05-13T10:47:00Z">
        <w:r w:rsidDel="003C1C3A">
          <w:rPr>
            <w:rFonts w:cstheme="minorHAnsi"/>
            <w:sz w:val="24"/>
            <w:szCs w:val="24"/>
          </w:rPr>
          <w:delText xml:space="preserve"> zmotywowane do działania zmierzającego do wdrożenia założeń projektowych. </w:delText>
        </w:r>
      </w:del>
    </w:p>
    <w:p w:rsidR="003C1C3A" w:rsidRDefault="003C1C3A" w:rsidP="000E2A86">
      <w:pPr>
        <w:jc w:val="both"/>
        <w:rPr>
          <w:ins w:id="259" w:author="Onoszko Barbara" w:date="2022-05-13T10:47:00Z"/>
          <w:rFonts w:cstheme="minorHAnsi"/>
          <w:sz w:val="24"/>
          <w:szCs w:val="24"/>
        </w:rPr>
      </w:pPr>
    </w:p>
    <w:p w:rsidR="000E2A86" w:rsidDel="003C1C3A" w:rsidRDefault="000E2A86" w:rsidP="003C1C3A">
      <w:pPr>
        <w:jc w:val="both"/>
        <w:rPr>
          <w:del w:id="260" w:author="Onoszko Barbara" w:date="2022-05-13T10:51:00Z"/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Spotkanie składało się z dwóch części: </w:t>
      </w:r>
      <w:del w:id="261" w:author="Onoszko Barbara" w:date="2022-05-13T08:41:00Z">
        <w:r w:rsidDel="007658DD">
          <w:rPr>
            <w:rFonts w:cstheme="minorHAnsi"/>
            <w:sz w:val="24"/>
            <w:szCs w:val="24"/>
          </w:rPr>
          <w:delText>Prezentacyjnej</w:delText>
        </w:r>
      </w:del>
      <w:ins w:id="262" w:author="Onoszko Barbara" w:date="2022-05-13T08:41:00Z">
        <w:r w:rsidR="007658DD">
          <w:rPr>
            <w:rFonts w:cstheme="minorHAnsi"/>
            <w:sz w:val="24"/>
            <w:szCs w:val="24"/>
          </w:rPr>
          <w:t>prezentacyjnej</w:t>
        </w:r>
      </w:ins>
      <w:r>
        <w:rPr>
          <w:rFonts w:cstheme="minorHAnsi"/>
          <w:sz w:val="24"/>
          <w:szCs w:val="24"/>
        </w:rPr>
        <w:t xml:space="preserve">, w trakcje której zespół projektowy wraz z </w:t>
      </w:r>
      <w:r w:rsidR="00175438">
        <w:rPr>
          <w:rFonts w:cstheme="minorHAnsi"/>
          <w:sz w:val="24"/>
          <w:szCs w:val="24"/>
        </w:rPr>
        <w:t>władzami miasta</w:t>
      </w:r>
      <w:del w:id="263" w:author="Onoszko Barbara" w:date="2022-05-13T10:49:00Z">
        <w:r w:rsidR="00175438" w:rsidDel="003C1C3A">
          <w:rPr>
            <w:rFonts w:cstheme="minorHAnsi"/>
            <w:sz w:val="24"/>
            <w:szCs w:val="24"/>
          </w:rPr>
          <w:delText>, wliczając w to prezydenta,</w:delText>
        </w:r>
      </w:del>
      <w:r w:rsidR="00175438">
        <w:rPr>
          <w:rFonts w:cstheme="minorHAnsi"/>
          <w:sz w:val="24"/>
          <w:szCs w:val="24"/>
        </w:rPr>
        <w:t xml:space="preserve"> mieli możliwość zaprezentowania ogólnych celów Urzędu Miasta Rzeszowa w zakresie budowania systemu wsparcia przedsiębiorczości oraz </w:t>
      </w:r>
      <w:ins w:id="264" w:author="Onoszko Barbara" w:date="2022-05-13T10:51:00Z">
        <w:r w:rsidR="003C1C3A">
          <w:rPr>
            <w:rFonts w:cstheme="minorHAnsi"/>
            <w:sz w:val="24"/>
            <w:szCs w:val="24"/>
          </w:rPr>
          <w:t xml:space="preserve">części w której dokonano </w:t>
        </w:r>
      </w:ins>
      <w:ins w:id="265" w:author="Onoszko Barbara" w:date="2022-05-13T10:50:00Z">
        <w:r w:rsidR="003C1C3A">
          <w:rPr>
            <w:rFonts w:cstheme="minorHAnsi"/>
            <w:sz w:val="24"/>
            <w:szCs w:val="24"/>
          </w:rPr>
          <w:t xml:space="preserve">omówienia </w:t>
        </w:r>
      </w:ins>
      <w:r w:rsidR="00175438">
        <w:rPr>
          <w:rFonts w:cstheme="minorHAnsi"/>
          <w:sz w:val="24"/>
          <w:szCs w:val="24"/>
        </w:rPr>
        <w:t>założeń projektowych</w:t>
      </w:r>
      <w:ins w:id="266" w:author="Onoszko Barbara" w:date="2022-05-13T10:52:00Z">
        <w:r w:rsidR="003C1C3A">
          <w:rPr>
            <w:rFonts w:cstheme="minorHAnsi"/>
            <w:sz w:val="24"/>
            <w:szCs w:val="24"/>
          </w:rPr>
          <w:t>. Pozwoliło to</w:t>
        </w:r>
      </w:ins>
      <w:del w:id="267" w:author="Onoszko Barbara" w:date="2022-05-13T10:52:00Z">
        <w:r w:rsidR="00175438" w:rsidDel="003C1C3A">
          <w:rPr>
            <w:rFonts w:cstheme="minorHAnsi"/>
            <w:sz w:val="24"/>
            <w:szCs w:val="24"/>
          </w:rPr>
          <w:delText>,</w:delText>
        </w:r>
      </w:del>
      <w:ins w:id="268" w:author="Onoszko Barbara" w:date="2022-05-13T10:50:00Z">
        <w:r w:rsidR="003C1C3A">
          <w:rPr>
            <w:rFonts w:cstheme="minorHAnsi"/>
            <w:sz w:val="24"/>
            <w:szCs w:val="24"/>
          </w:rPr>
          <w:t xml:space="preserve"> </w:t>
        </w:r>
      </w:ins>
      <w:ins w:id="269" w:author="Onoszko Barbara" w:date="2022-05-13T10:52:00Z">
        <w:r w:rsidR="003C1C3A">
          <w:rPr>
            <w:rFonts w:cstheme="minorHAnsi"/>
            <w:sz w:val="24"/>
            <w:szCs w:val="24"/>
          </w:rPr>
          <w:t>na upowszechnienie informacji o projekcie oraz</w:t>
        </w:r>
      </w:ins>
      <w:del w:id="270" w:author="Onoszko Barbara" w:date="2022-05-13T10:52:00Z">
        <w:r w:rsidR="00175438" w:rsidDel="003C1C3A">
          <w:rPr>
            <w:rFonts w:cstheme="minorHAnsi"/>
            <w:sz w:val="24"/>
            <w:szCs w:val="24"/>
          </w:rPr>
          <w:delText xml:space="preserve"> </w:delText>
        </w:r>
      </w:del>
      <w:del w:id="271" w:author="Onoszko Barbara" w:date="2022-05-13T10:50:00Z">
        <w:r w:rsidR="00175438" w:rsidDel="003C1C3A">
          <w:rPr>
            <w:rFonts w:cstheme="minorHAnsi"/>
            <w:sz w:val="24"/>
            <w:szCs w:val="24"/>
          </w:rPr>
          <w:delText xml:space="preserve">dzięki czemu </w:delText>
        </w:r>
      </w:del>
      <w:del w:id="272" w:author="Onoszko Barbara" w:date="2022-05-13T10:52:00Z">
        <w:r w:rsidR="00175438" w:rsidDel="003C1C3A">
          <w:rPr>
            <w:rFonts w:cstheme="minorHAnsi"/>
            <w:sz w:val="24"/>
            <w:szCs w:val="24"/>
          </w:rPr>
          <w:delText>możliwe było</w:delText>
        </w:r>
      </w:del>
      <w:r w:rsidR="00175438">
        <w:rPr>
          <w:rFonts w:cstheme="minorHAnsi"/>
          <w:sz w:val="24"/>
          <w:szCs w:val="24"/>
        </w:rPr>
        <w:t xml:space="preserve"> dotarcie z przekazem do bardzo szerokiego grona odbiorców</w:t>
      </w:r>
      <w:ins w:id="273" w:author="Onoszko Barbara" w:date="2022-05-13T10:52:00Z">
        <w:r w:rsidR="003C1C3A">
          <w:rPr>
            <w:rFonts w:cstheme="minorHAnsi"/>
            <w:sz w:val="24"/>
            <w:szCs w:val="24"/>
          </w:rPr>
          <w:t>.</w:t>
        </w:r>
      </w:ins>
      <w:del w:id="274" w:author="Onoszko Barbara" w:date="2022-05-13T10:52:00Z">
        <w:r w:rsidR="00175438" w:rsidDel="003C1C3A">
          <w:rPr>
            <w:rFonts w:cstheme="minorHAnsi"/>
            <w:sz w:val="24"/>
            <w:szCs w:val="24"/>
          </w:rPr>
          <w:delText>, wzmacniając tym samym autorytet projektu oraz jego rolę projektu wpisującą się w długofalową politykę miasta.</w:delText>
        </w:r>
      </w:del>
      <w:del w:id="275" w:author="Onoszko Barbara" w:date="2022-05-13T10:51:00Z">
        <w:r w:rsidR="00175438" w:rsidDel="003C1C3A">
          <w:rPr>
            <w:rFonts w:cstheme="minorHAnsi"/>
            <w:sz w:val="24"/>
            <w:szCs w:val="24"/>
          </w:rPr>
          <w:delText xml:space="preserve"> </w:delText>
        </w:r>
      </w:del>
    </w:p>
    <w:p w:rsidR="003C1C3A" w:rsidRDefault="003C1C3A" w:rsidP="000E2A86">
      <w:pPr>
        <w:jc w:val="both"/>
        <w:rPr>
          <w:ins w:id="276" w:author="Onoszko Barbara" w:date="2022-05-13T10:51:00Z"/>
          <w:rFonts w:cstheme="minorHAnsi"/>
          <w:sz w:val="24"/>
          <w:szCs w:val="24"/>
        </w:rPr>
      </w:pPr>
    </w:p>
    <w:p w:rsidR="00175438" w:rsidRPr="003C1C3A" w:rsidRDefault="003C1C3A">
      <w:pPr>
        <w:rPr>
          <w:rFonts w:cstheme="minorHAnsi"/>
          <w:sz w:val="24"/>
          <w:szCs w:val="24"/>
          <w:rPrChange w:id="277" w:author="Onoszko Barbara" w:date="2022-05-13T10:51:00Z">
            <w:rPr/>
          </w:rPrChange>
        </w:rPr>
        <w:pPrChange w:id="278" w:author="Onoszko Barbara" w:date="2022-05-13T11:07:00Z">
          <w:pPr>
            <w:pStyle w:val="Akapitzlist"/>
            <w:numPr>
              <w:numId w:val="1"/>
            </w:numPr>
            <w:ind w:hanging="360"/>
            <w:jc w:val="both"/>
          </w:pPr>
        </w:pPrChange>
      </w:pPr>
      <w:ins w:id="279" w:author="Onoszko Barbara" w:date="2022-05-13T10:51:00Z">
        <w:r w:rsidRPr="003C1C3A">
          <w:rPr>
            <w:rFonts w:cstheme="minorHAnsi"/>
            <w:b/>
            <w:sz w:val="24"/>
            <w:szCs w:val="24"/>
            <w:rPrChange w:id="280" w:author="Onoszko Barbara" w:date="2022-05-13T10:51:00Z">
              <w:rPr>
                <w:rFonts w:cstheme="minorHAnsi"/>
                <w:sz w:val="24"/>
                <w:szCs w:val="24"/>
              </w:rPr>
            </w:rPrChange>
          </w:rPr>
          <w:t>III spotkanie LGD -</w:t>
        </w:r>
        <w:r>
          <w:rPr>
            <w:rFonts w:cstheme="minorHAnsi"/>
            <w:sz w:val="24"/>
            <w:szCs w:val="24"/>
          </w:rPr>
          <w:t xml:space="preserve"> </w:t>
        </w:r>
      </w:ins>
      <w:del w:id="281" w:author="Onoszko Barbara" w:date="2022-05-13T10:51:00Z">
        <w:r w:rsidR="00175438" w:rsidRPr="003C1C3A" w:rsidDel="003C1C3A">
          <w:rPr>
            <w:rFonts w:cstheme="minorHAnsi"/>
            <w:b/>
            <w:sz w:val="24"/>
            <w:szCs w:val="24"/>
            <w:rPrChange w:id="282" w:author="Onoszko Barbara" w:date="2022-05-13T10:51:00Z">
              <w:rPr/>
            </w:rPrChange>
          </w:rPr>
          <w:delText xml:space="preserve">TRZECIE SPOTKANIE ULG </w:delText>
        </w:r>
      </w:del>
      <w:r w:rsidR="00855FDC" w:rsidRPr="003C1C3A">
        <w:rPr>
          <w:rFonts w:cstheme="minorHAnsi"/>
          <w:b/>
          <w:sz w:val="24"/>
          <w:szCs w:val="24"/>
          <w:rPrChange w:id="283" w:author="Onoszko Barbara" w:date="2022-05-13T10:51:00Z">
            <w:rPr/>
          </w:rPrChange>
        </w:rPr>
        <w:t>21.03.2022 r.</w:t>
      </w:r>
    </w:p>
    <w:p w:rsidR="00A90423" w:rsidRDefault="0054574D">
      <w:pPr>
        <w:rPr>
          <w:ins w:id="284" w:author="Onoszko Barbara" w:date="2022-05-13T10:59:00Z"/>
          <w:rFonts w:cstheme="minorHAnsi"/>
          <w:sz w:val="24"/>
          <w:szCs w:val="24"/>
        </w:rPr>
        <w:pPrChange w:id="285" w:author="Onoszko Barbara" w:date="2022-05-13T11:07:00Z">
          <w:pPr>
            <w:jc w:val="both"/>
          </w:pPr>
        </w:pPrChange>
      </w:pPr>
      <w:ins w:id="286" w:author="Onoszko Barbara" w:date="2022-05-13T10:55:00Z">
        <w:r>
          <w:rPr>
            <w:rFonts w:cstheme="minorHAnsi"/>
            <w:sz w:val="24"/>
            <w:szCs w:val="24"/>
          </w:rPr>
          <w:t xml:space="preserve">Trzecie spotkanie LGD </w:t>
        </w:r>
      </w:ins>
      <w:ins w:id="287" w:author="Onoszko Barbara" w:date="2022-05-13T10:57:00Z">
        <w:r w:rsidR="00A90423">
          <w:rPr>
            <w:rFonts w:cstheme="minorHAnsi"/>
            <w:sz w:val="24"/>
            <w:szCs w:val="24"/>
          </w:rPr>
          <w:t>przeprowadzono w przestrzenie miejskiej</w:t>
        </w:r>
      </w:ins>
      <w:ins w:id="288" w:author="Onoszko Barbara" w:date="2022-05-13T10:55:00Z">
        <w:r>
          <w:rPr>
            <w:rFonts w:cstheme="minorHAnsi"/>
            <w:sz w:val="24"/>
            <w:szCs w:val="24"/>
          </w:rPr>
          <w:t xml:space="preserve"> </w:t>
        </w:r>
      </w:ins>
      <w:ins w:id="289" w:author="Onoszko Barbara" w:date="2022-05-13T10:58:00Z">
        <w:r w:rsidR="00A90423">
          <w:rPr>
            <w:rFonts w:cstheme="minorHAnsi"/>
            <w:sz w:val="24"/>
            <w:szCs w:val="24"/>
          </w:rPr>
          <w:t>Urban Lab</w:t>
        </w:r>
      </w:ins>
      <w:ins w:id="290" w:author="Onoszko Barbara" w:date="2022-05-13T10:59:00Z">
        <w:r w:rsidR="00A90423">
          <w:rPr>
            <w:rFonts w:cstheme="minorHAnsi"/>
            <w:sz w:val="24"/>
            <w:szCs w:val="24"/>
          </w:rPr>
          <w:t xml:space="preserve"> w Rzeszowie</w:t>
        </w:r>
      </w:ins>
      <w:ins w:id="291" w:author="Onoszko Barbara" w:date="2022-05-13T10:58:00Z">
        <w:r w:rsidR="00A90423">
          <w:rPr>
            <w:rFonts w:cstheme="minorHAnsi"/>
            <w:sz w:val="24"/>
            <w:szCs w:val="24"/>
          </w:rPr>
          <w:t xml:space="preserve">. </w:t>
        </w:r>
      </w:ins>
      <w:ins w:id="292" w:author="Onoszko Barbara" w:date="2022-05-13T11:00:00Z">
        <w:r w:rsidR="00A90423">
          <w:rPr>
            <w:rFonts w:cstheme="minorHAnsi"/>
            <w:sz w:val="24"/>
            <w:szCs w:val="24"/>
          </w:rPr>
          <w:t xml:space="preserve"> Spotkanie miało wymiar praktyczny, służący zaangażowaniu uczestników w realne działania i inicjowanie nowych pomysłów. </w:t>
        </w:r>
      </w:ins>
      <w:del w:id="293" w:author="Onoszko Barbara" w:date="2022-05-13T10:58:00Z">
        <w:r w:rsidR="00175438" w:rsidDel="00A90423">
          <w:rPr>
            <w:rFonts w:cstheme="minorHAnsi"/>
            <w:sz w:val="24"/>
            <w:szCs w:val="24"/>
          </w:rPr>
          <w:delText xml:space="preserve">Spotkanie robocze, </w:delText>
        </w:r>
      </w:del>
      <w:del w:id="294" w:author="Onoszko Barbara" w:date="2022-05-13T11:00:00Z">
        <w:r w:rsidR="00175438" w:rsidDel="00A90423">
          <w:rPr>
            <w:rFonts w:cstheme="minorHAnsi"/>
            <w:sz w:val="24"/>
            <w:szCs w:val="24"/>
          </w:rPr>
          <w:delText xml:space="preserve">zespołu </w:delText>
        </w:r>
      </w:del>
      <w:del w:id="295" w:author="Onoszko Barbara" w:date="2022-05-13T10:58:00Z">
        <w:r w:rsidR="00175438" w:rsidDel="00A90423">
          <w:rPr>
            <w:rFonts w:cstheme="minorHAnsi"/>
            <w:sz w:val="24"/>
            <w:szCs w:val="24"/>
          </w:rPr>
          <w:delText xml:space="preserve">projektowego z zespołem </w:delText>
        </w:r>
      </w:del>
      <w:del w:id="296" w:author="Onoszko Barbara" w:date="2022-05-13T11:00:00Z">
        <w:r w:rsidR="00175438" w:rsidDel="00A90423">
          <w:rPr>
            <w:rFonts w:cstheme="minorHAnsi"/>
            <w:sz w:val="24"/>
            <w:szCs w:val="24"/>
          </w:rPr>
          <w:delText>zarządzający</w:delText>
        </w:r>
      </w:del>
      <w:del w:id="297" w:author="Onoszko Barbara" w:date="2022-05-13T10:58:00Z">
        <w:r w:rsidR="00175438" w:rsidDel="00A90423">
          <w:rPr>
            <w:rFonts w:cstheme="minorHAnsi"/>
            <w:sz w:val="24"/>
            <w:szCs w:val="24"/>
          </w:rPr>
          <w:delText>m</w:delText>
        </w:r>
      </w:del>
      <w:del w:id="298" w:author="Onoszko Barbara" w:date="2022-05-13T11:00:00Z">
        <w:r w:rsidR="00175438" w:rsidDel="00A90423">
          <w:rPr>
            <w:rFonts w:cstheme="minorHAnsi"/>
            <w:sz w:val="24"/>
            <w:szCs w:val="24"/>
          </w:rPr>
          <w:delText xml:space="preserve"> </w:delText>
        </w:r>
        <w:r w:rsidR="00175438" w:rsidRPr="00175438" w:rsidDel="00A90423">
          <w:rPr>
            <w:rFonts w:cstheme="minorHAnsi"/>
            <w:sz w:val="24"/>
            <w:szCs w:val="24"/>
          </w:rPr>
          <w:delText>Centrum Innowacji Miejskich</w:delText>
        </w:r>
      </w:del>
      <w:del w:id="299" w:author="Onoszko Barbara" w:date="2022-05-13T10:59:00Z">
        <w:r w:rsidR="00175438" w:rsidRPr="00175438" w:rsidDel="00A90423">
          <w:rPr>
            <w:rFonts w:cstheme="minorHAnsi"/>
            <w:sz w:val="24"/>
            <w:szCs w:val="24"/>
          </w:rPr>
          <w:delText xml:space="preserve"> - Urban Lab.</w:delText>
        </w:r>
      </w:del>
      <w:del w:id="300" w:author="Onoszko Barbara" w:date="2022-05-13T11:00:00Z">
        <w:r w:rsidR="00175438" w:rsidDel="00A90423">
          <w:rPr>
            <w:rFonts w:cstheme="minorHAnsi"/>
            <w:sz w:val="24"/>
            <w:szCs w:val="24"/>
          </w:rPr>
          <w:delText xml:space="preserve"> </w:delText>
        </w:r>
      </w:del>
      <w:ins w:id="301" w:author="Onoszko Barbara" w:date="2022-05-13T10:59:00Z">
        <w:r w:rsidR="00A90423" w:rsidRPr="00A90423">
          <w:rPr>
            <w:rFonts w:cstheme="minorHAnsi"/>
            <w:sz w:val="24"/>
            <w:szCs w:val="24"/>
          </w:rPr>
          <w:t>Urban Lab to instrument (organizacja i przestrzeń fizyczna - biurowa i/lub część miasta wybrana do eksperymentowania wybranych rozwiązań) współpracy władz miejskich z mieszkańcami, przedsiębiorstwami oraz podmiotami naukowymi, mający na celu poprawę jakości życia mieszkańców poprzez innowacyjne rozwiązanie zidentyfikowanych problemów (inicjowanie, testowanie, wdrażanie i ewaluację projektów) oraz wygenerowanie dodatkowej wartości przy wykorzystaniu zasobów miejskich.</w:t>
        </w:r>
      </w:ins>
    </w:p>
    <w:p w:rsidR="00175438" w:rsidDel="00A90423" w:rsidRDefault="00A90423">
      <w:pPr>
        <w:rPr>
          <w:del w:id="302" w:author="Onoszko Barbara" w:date="2022-05-13T11:02:00Z"/>
          <w:rFonts w:cstheme="minorHAnsi"/>
          <w:b/>
          <w:sz w:val="24"/>
          <w:szCs w:val="24"/>
        </w:rPr>
        <w:pPrChange w:id="303" w:author="Onoszko Barbara" w:date="2022-05-13T11:07:00Z">
          <w:pPr>
            <w:jc w:val="both"/>
          </w:pPr>
        </w:pPrChange>
      </w:pPr>
      <w:ins w:id="304" w:author="Onoszko Barbara" w:date="2022-05-13T11:00:00Z">
        <w:r w:rsidRPr="00A90423">
          <w:rPr>
            <w:rFonts w:cstheme="minorHAnsi"/>
            <w:sz w:val="24"/>
            <w:szCs w:val="24"/>
          </w:rPr>
          <w:t>W spotkaniu uczestniczył zespołu projektowy Tech Revolution oraz zespół zarządzający Centrum Innowacji Miejskich.</w:t>
        </w:r>
      </w:ins>
      <w:ins w:id="305" w:author="Onoszko Barbara" w:date="2022-05-13T11:01:00Z">
        <w:r>
          <w:rPr>
            <w:rFonts w:cstheme="minorHAnsi"/>
            <w:sz w:val="24"/>
            <w:szCs w:val="24"/>
          </w:rPr>
          <w:t xml:space="preserve"> </w:t>
        </w:r>
      </w:ins>
      <w:del w:id="306" w:author="Onoszko Barbara" w:date="2022-05-13T11:01:00Z">
        <w:r w:rsidR="00175438" w:rsidDel="00A90423">
          <w:rPr>
            <w:rFonts w:cstheme="minorHAnsi"/>
            <w:sz w:val="24"/>
            <w:szCs w:val="24"/>
          </w:rPr>
          <w:delText xml:space="preserve">Urban Lab, funkcjonujący w Rzeszowie od ponad 3 lat, jest przestrzenią do wdrażania innowacyjnych przedsięwzięć w mieście z jego udziałem oraz łącznikiem na styku administracja miejska – mieszkańcy. W związku z profilem działania jest to miejsce, które stało się platformą do realizacji części założeń projektowych, które naturalnie wpisują się </w:delText>
        </w:r>
        <w:r w:rsidR="00175438" w:rsidDel="00A90423">
          <w:rPr>
            <w:rFonts w:cstheme="minorHAnsi"/>
            <w:sz w:val="24"/>
            <w:szCs w:val="24"/>
          </w:rPr>
          <w:br/>
          <w:delText xml:space="preserve">w charakterystykę i obszar jego funkcjonowania. </w:delText>
        </w:r>
      </w:del>
      <w:r w:rsidR="00175438">
        <w:rPr>
          <w:rFonts w:cstheme="minorHAnsi"/>
          <w:sz w:val="24"/>
          <w:szCs w:val="24"/>
        </w:rPr>
        <w:t xml:space="preserve">Możliwość współpracy z zespołem Urban Lab daje możliwość zwiększenia oddziaływania projektu </w:t>
      </w:r>
      <w:ins w:id="307" w:author="Onoszko Barbara" w:date="2022-05-13T11:01:00Z">
        <w:r>
          <w:rPr>
            <w:rFonts w:cstheme="minorHAnsi"/>
            <w:sz w:val="24"/>
            <w:szCs w:val="24"/>
          </w:rPr>
          <w:t>w lokalnej skali m</w:t>
        </w:r>
      </w:ins>
      <w:ins w:id="308" w:author="Onoszko Barbara" w:date="2022-05-13T11:02:00Z">
        <w:r>
          <w:rPr>
            <w:rFonts w:cstheme="minorHAnsi"/>
            <w:sz w:val="24"/>
            <w:szCs w:val="24"/>
          </w:rPr>
          <w:t xml:space="preserve">iasta </w:t>
        </w:r>
      </w:ins>
      <w:r w:rsidR="00175438">
        <w:rPr>
          <w:rFonts w:cstheme="minorHAnsi"/>
          <w:sz w:val="24"/>
          <w:szCs w:val="24"/>
        </w:rPr>
        <w:t xml:space="preserve">oraz </w:t>
      </w:r>
      <w:ins w:id="309" w:author="Onoszko Barbara" w:date="2022-05-13T11:02:00Z">
        <w:r>
          <w:rPr>
            <w:rFonts w:cstheme="minorHAnsi"/>
            <w:sz w:val="24"/>
            <w:szCs w:val="24"/>
          </w:rPr>
          <w:t xml:space="preserve">umożliwia </w:t>
        </w:r>
      </w:ins>
      <w:del w:id="310" w:author="Onoszko Barbara" w:date="2022-05-13T11:02:00Z">
        <w:r w:rsidR="00175438" w:rsidDel="00A90423">
          <w:rPr>
            <w:rFonts w:cstheme="minorHAnsi"/>
            <w:sz w:val="24"/>
            <w:szCs w:val="24"/>
          </w:rPr>
          <w:delText xml:space="preserve">pozyskania </w:delText>
        </w:r>
      </w:del>
      <w:ins w:id="311" w:author="Onoszko Barbara" w:date="2022-05-13T11:02:00Z">
        <w:r>
          <w:rPr>
            <w:rFonts w:cstheme="minorHAnsi"/>
            <w:sz w:val="24"/>
            <w:szCs w:val="24"/>
          </w:rPr>
          <w:t xml:space="preserve">pozyskanie </w:t>
        </w:r>
      </w:ins>
      <w:r w:rsidR="00175438">
        <w:rPr>
          <w:rFonts w:cstheme="minorHAnsi"/>
          <w:sz w:val="24"/>
          <w:szCs w:val="24"/>
        </w:rPr>
        <w:t xml:space="preserve">cennego doświadczenia </w:t>
      </w:r>
      <w:del w:id="312" w:author="Onoszko Barbara" w:date="2022-05-13T11:02:00Z">
        <w:r w:rsidR="00175438" w:rsidDel="00A90423">
          <w:rPr>
            <w:rFonts w:cstheme="minorHAnsi"/>
            <w:sz w:val="24"/>
            <w:szCs w:val="24"/>
          </w:rPr>
          <w:delText>pozyskanego przez kilka lat</w:delText>
        </w:r>
      </w:del>
      <w:ins w:id="313" w:author="Onoszko Barbara" w:date="2022-05-13T11:02:00Z">
        <w:r>
          <w:rPr>
            <w:rFonts w:cstheme="minorHAnsi"/>
            <w:sz w:val="24"/>
            <w:szCs w:val="24"/>
          </w:rPr>
          <w:t>przy</w:t>
        </w:r>
      </w:ins>
      <w:r w:rsidR="00175438">
        <w:rPr>
          <w:rFonts w:cstheme="minorHAnsi"/>
          <w:sz w:val="24"/>
          <w:szCs w:val="24"/>
        </w:rPr>
        <w:t xml:space="preserve"> </w:t>
      </w:r>
      <w:del w:id="314" w:author="Onoszko Barbara" w:date="2022-05-13T11:02:00Z">
        <w:r w:rsidR="00175438" w:rsidDel="00A90423">
          <w:rPr>
            <w:rFonts w:cstheme="minorHAnsi"/>
            <w:sz w:val="24"/>
            <w:szCs w:val="24"/>
          </w:rPr>
          <w:delText xml:space="preserve">wdrażania </w:delText>
        </w:r>
      </w:del>
      <w:ins w:id="315" w:author="Onoszko Barbara" w:date="2022-05-13T11:02:00Z">
        <w:r>
          <w:rPr>
            <w:rFonts w:cstheme="minorHAnsi"/>
            <w:sz w:val="24"/>
            <w:szCs w:val="24"/>
          </w:rPr>
          <w:t xml:space="preserve">wdrażaniu </w:t>
        </w:r>
      </w:ins>
      <w:del w:id="316" w:author="Onoszko Barbara" w:date="2022-05-13T11:02:00Z">
        <w:r w:rsidR="00175438" w:rsidDel="00A90423">
          <w:rPr>
            <w:rFonts w:cstheme="minorHAnsi"/>
            <w:sz w:val="24"/>
            <w:szCs w:val="24"/>
          </w:rPr>
          <w:delText xml:space="preserve">wielu </w:delText>
        </w:r>
      </w:del>
      <w:r w:rsidR="00175438">
        <w:rPr>
          <w:rFonts w:cstheme="minorHAnsi"/>
          <w:sz w:val="24"/>
          <w:szCs w:val="24"/>
        </w:rPr>
        <w:t>innowacyjnych i nowoczesnych przedsięwzięć</w:t>
      </w:r>
      <w:ins w:id="317" w:author="Onoszko Barbara" w:date="2022-05-13T11:02:00Z">
        <w:r>
          <w:rPr>
            <w:rFonts w:cstheme="minorHAnsi"/>
            <w:sz w:val="24"/>
            <w:szCs w:val="24"/>
          </w:rPr>
          <w:t>.</w:t>
        </w:r>
      </w:ins>
      <w:del w:id="318" w:author="Onoszko Barbara" w:date="2022-05-13T11:02:00Z">
        <w:r w:rsidR="00175438" w:rsidDel="00A90423">
          <w:rPr>
            <w:rFonts w:cstheme="minorHAnsi"/>
            <w:sz w:val="24"/>
            <w:szCs w:val="24"/>
          </w:rPr>
          <w:delText xml:space="preserve"> </w:delText>
        </w:r>
        <w:r w:rsidR="00175438" w:rsidDel="00A90423">
          <w:rPr>
            <w:rFonts w:cstheme="minorHAnsi"/>
            <w:sz w:val="24"/>
            <w:szCs w:val="24"/>
          </w:rPr>
          <w:br/>
          <w:delText xml:space="preserve">w jego przestrzeniach. </w:delText>
        </w:r>
      </w:del>
    </w:p>
    <w:p w:rsidR="00A90423" w:rsidRDefault="00A90423">
      <w:pPr>
        <w:rPr>
          <w:ins w:id="319" w:author="Onoszko Barbara" w:date="2022-05-13T11:02:00Z"/>
          <w:rFonts w:cstheme="minorHAnsi"/>
          <w:sz w:val="24"/>
          <w:szCs w:val="24"/>
        </w:rPr>
        <w:pPrChange w:id="320" w:author="Onoszko Barbara" w:date="2022-05-13T11:07:00Z">
          <w:pPr>
            <w:jc w:val="both"/>
          </w:pPr>
        </w:pPrChange>
      </w:pPr>
    </w:p>
    <w:p w:rsidR="00E601F2" w:rsidRPr="00A90423" w:rsidRDefault="00A90423">
      <w:pPr>
        <w:rPr>
          <w:rFonts w:cstheme="minorHAnsi"/>
          <w:b/>
          <w:sz w:val="24"/>
          <w:szCs w:val="24"/>
          <w:rPrChange w:id="321" w:author="Onoszko Barbara" w:date="2022-05-13T11:02:00Z">
            <w:rPr/>
          </w:rPrChange>
        </w:rPr>
        <w:pPrChange w:id="322" w:author="Onoszko Barbara" w:date="2022-05-13T11:07:00Z">
          <w:pPr>
            <w:pStyle w:val="Akapitzlist"/>
            <w:numPr>
              <w:numId w:val="1"/>
            </w:numPr>
            <w:ind w:hanging="360"/>
            <w:jc w:val="both"/>
          </w:pPr>
        </w:pPrChange>
      </w:pPr>
      <w:ins w:id="323" w:author="Onoszko Barbara" w:date="2022-05-13T11:02:00Z">
        <w:r>
          <w:rPr>
            <w:rFonts w:cstheme="minorHAnsi"/>
            <w:b/>
            <w:sz w:val="24"/>
            <w:szCs w:val="24"/>
          </w:rPr>
          <w:t xml:space="preserve">IV spotkanie </w:t>
        </w:r>
      </w:ins>
      <w:del w:id="324" w:author="Onoszko Barbara" w:date="2022-05-13T11:02:00Z">
        <w:r w:rsidR="00E601F2" w:rsidRPr="00A90423" w:rsidDel="00A90423">
          <w:rPr>
            <w:rFonts w:cstheme="minorHAnsi"/>
            <w:b/>
            <w:sz w:val="24"/>
            <w:szCs w:val="24"/>
            <w:rPrChange w:id="325" w:author="Onoszko Barbara" w:date="2022-05-13T11:02:00Z">
              <w:rPr/>
            </w:rPrChange>
          </w:rPr>
          <w:delText>CZWARTE SPOTKANIE ULG</w:delText>
        </w:r>
      </w:del>
      <w:ins w:id="326" w:author="Onoszko Barbara" w:date="2022-05-13T11:02:00Z">
        <w:r>
          <w:rPr>
            <w:rFonts w:cstheme="minorHAnsi"/>
            <w:b/>
            <w:sz w:val="24"/>
            <w:szCs w:val="24"/>
          </w:rPr>
          <w:t>LGD</w:t>
        </w:r>
      </w:ins>
      <w:ins w:id="327" w:author="Onoszko Barbara" w:date="2022-05-13T11:03:00Z">
        <w:r>
          <w:rPr>
            <w:rFonts w:cstheme="minorHAnsi"/>
            <w:b/>
            <w:sz w:val="24"/>
            <w:szCs w:val="24"/>
          </w:rPr>
          <w:t xml:space="preserve"> -</w:t>
        </w:r>
      </w:ins>
      <w:r w:rsidR="00855FDC" w:rsidRPr="00A90423">
        <w:rPr>
          <w:rFonts w:cstheme="minorHAnsi"/>
          <w:b/>
          <w:sz w:val="24"/>
          <w:szCs w:val="24"/>
          <w:rPrChange w:id="328" w:author="Onoszko Barbara" w:date="2022-05-13T11:02:00Z">
            <w:rPr/>
          </w:rPrChange>
        </w:rPr>
        <w:t xml:space="preserve"> 2.05.2022 r.</w:t>
      </w:r>
    </w:p>
    <w:p w:rsidR="00E8196C" w:rsidRDefault="00E601F2">
      <w:pPr>
        <w:rPr>
          <w:ins w:id="329" w:author="Onoszko Barbara" w:date="2022-05-13T11:04:00Z"/>
          <w:rFonts w:cstheme="minorHAnsi"/>
          <w:sz w:val="24"/>
          <w:szCs w:val="24"/>
        </w:rPr>
        <w:pPrChange w:id="330" w:author="Onoszko Barbara" w:date="2022-05-13T11:07:00Z">
          <w:pPr>
            <w:jc w:val="both"/>
          </w:pPr>
        </w:pPrChange>
      </w:pPr>
      <w:r>
        <w:rPr>
          <w:rFonts w:cstheme="minorHAnsi"/>
          <w:sz w:val="24"/>
          <w:szCs w:val="24"/>
        </w:rPr>
        <w:t xml:space="preserve">Czwarte spotkanie </w:t>
      </w:r>
      <w:del w:id="331" w:author="Onoszko Barbara" w:date="2022-05-13T11:03:00Z">
        <w:r w:rsidDel="00E8196C">
          <w:rPr>
            <w:rFonts w:cstheme="minorHAnsi"/>
            <w:sz w:val="24"/>
            <w:szCs w:val="24"/>
          </w:rPr>
          <w:delText xml:space="preserve">ULG </w:delText>
        </w:r>
      </w:del>
      <w:ins w:id="332" w:author="Onoszko Barbara" w:date="2022-05-13T11:03:00Z">
        <w:r w:rsidR="00E8196C">
          <w:rPr>
            <w:rFonts w:cstheme="minorHAnsi"/>
            <w:sz w:val="24"/>
            <w:szCs w:val="24"/>
          </w:rPr>
          <w:t xml:space="preserve">LGD </w:t>
        </w:r>
      </w:ins>
      <w:r>
        <w:rPr>
          <w:rFonts w:cstheme="minorHAnsi"/>
          <w:sz w:val="24"/>
          <w:szCs w:val="24"/>
        </w:rPr>
        <w:t>miało na celu</w:t>
      </w:r>
      <w:ins w:id="333" w:author="Onoszko Barbara" w:date="2022-05-13T11:03:00Z">
        <w:r w:rsidR="00E8196C">
          <w:rPr>
            <w:rFonts w:cstheme="minorHAnsi"/>
            <w:sz w:val="24"/>
            <w:szCs w:val="24"/>
          </w:rPr>
          <w:t xml:space="preserve"> wypracowanie spójnej</w:t>
        </w:r>
      </w:ins>
      <w:r>
        <w:rPr>
          <w:rFonts w:cstheme="minorHAnsi"/>
          <w:sz w:val="24"/>
          <w:szCs w:val="24"/>
        </w:rPr>
        <w:t xml:space="preserve"> </w:t>
      </w:r>
      <w:del w:id="334" w:author="Onoszko Barbara" w:date="2022-05-13T11:04:00Z">
        <w:r w:rsidDel="00E8196C">
          <w:rPr>
            <w:rFonts w:cstheme="minorHAnsi"/>
            <w:sz w:val="24"/>
            <w:szCs w:val="24"/>
          </w:rPr>
          <w:delText xml:space="preserve">przepracowanie </w:delText>
        </w:r>
      </w:del>
      <w:r>
        <w:rPr>
          <w:rFonts w:cstheme="minorHAnsi"/>
          <w:sz w:val="24"/>
          <w:szCs w:val="24"/>
        </w:rPr>
        <w:t xml:space="preserve">wizji </w:t>
      </w:r>
      <w:ins w:id="335" w:author="Onoszko Barbara" w:date="2022-05-13T11:04:00Z">
        <w:r w:rsidR="00E8196C">
          <w:rPr>
            <w:rFonts w:cstheme="minorHAnsi"/>
            <w:sz w:val="24"/>
            <w:szCs w:val="24"/>
          </w:rPr>
          <w:t xml:space="preserve">funkcjonowanie grupy </w:t>
        </w:r>
      </w:ins>
      <w:r>
        <w:rPr>
          <w:rFonts w:cstheme="minorHAnsi"/>
          <w:sz w:val="24"/>
          <w:szCs w:val="24"/>
        </w:rPr>
        <w:t xml:space="preserve">oraz nakreślenie </w:t>
      </w:r>
      <w:ins w:id="336" w:author="Onoszko Barbara" w:date="2022-05-13T11:04:00Z">
        <w:r w:rsidR="00E8196C">
          <w:rPr>
            <w:rFonts w:cstheme="minorHAnsi"/>
            <w:sz w:val="24"/>
            <w:szCs w:val="24"/>
          </w:rPr>
          <w:t xml:space="preserve">jej </w:t>
        </w:r>
      </w:ins>
      <w:r>
        <w:rPr>
          <w:rFonts w:cstheme="minorHAnsi"/>
          <w:sz w:val="24"/>
          <w:szCs w:val="24"/>
        </w:rPr>
        <w:t>celów strategicznych</w:t>
      </w:r>
      <w:ins w:id="337" w:author="Onoszko Barbara" w:date="2022-05-13T11:04:00Z">
        <w:r w:rsidR="00E8196C">
          <w:rPr>
            <w:rFonts w:cstheme="minorHAnsi"/>
            <w:sz w:val="24"/>
            <w:szCs w:val="24"/>
          </w:rPr>
          <w:t xml:space="preserve"> służących </w:t>
        </w:r>
      </w:ins>
      <w:del w:id="338" w:author="Onoszko Barbara" w:date="2022-05-13T11:04:00Z">
        <w:r w:rsidDel="00E8196C">
          <w:rPr>
            <w:rFonts w:cstheme="minorHAnsi"/>
            <w:sz w:val="24"/>
            <w:szCs w:val="24"/>
          </w:rPr>
          <w:delText xml:space="preserve"> funkcjonowania grupy oraz przemyślenie działań, których celem ma być </w:delText>
        </w:r>
      </w:del>
      <w:r>
        <w:rPr>
          <w:rFonts w:cstheme="minorHAnsi"/>
          <w:sz w:val="24"/>
          <w:szCs w:val="24"/>
        </w:rPr>
        <w:t>osiągnięci</w:t>
      </w:r>
      <w:del w:id="339" w:author="Onoszko Barbara" w:date="2022-05-13T11:04:00Z">
        <w:r w:rsidDel="00E8196C">
          <w:rPr>
            <w:rFonts w:cstheme="minorHAnsi"/>
            <w:sz w:val="24"/>
            <w:szCs w:val="24"/>
          </w:rPr>
          <w:delText>e</w:delText>
        </w:r>
      </w:del>
      <w:ins w:id="340" w:author="Onoszko Barbara" w:date="2022-05-13T11:04:00Z">
        <w:r w:rsidR="00E8196C">
          <w:rPr>
            <w:rFonts w:cstheme="minorHAnsi"/>
            <w:sz w:val="24"/>
            <w:szCs w:val="24"/>
          </w:rPr>
          <w:t>u</w:t>
        </w:r>
      </w:ins>
      <w:r>
        <w:rPr>
          <w:rFonts w:cstheme="minorHAnsi"/>
          <w:sz w:val="24"/>
          <w:szCs w:val="24"/>
        </w:rPr>
        <w:t xml:space="preserve"> założeń projektowych. </w:t>
      </w:r>
    </w:p>
    <w:p w:rsidR="00E601F2" w:rsidRPr="00E601F2" w:rsidRDefault="00E601F2">
      <w:pPr>
        <w:rPr>
          <w:rFonts w:cstheme="minorHAnsi"/>
          <w:sz w:val="24"/>
          <w:szCs w:val="24"/>
        </w:rPr>
        <w:pPrChange w:id="341" w:author="Onoszko Barbara" w:date="2022-05-13T11:07:00Z">
          <w:pPr>
            <w:jc w:val="both"/>
          </w:pPr>
        </w:pPrChange>
      </w:pPr>
      <w:r>
        <w:rPr>
          <w:rFonts w:cstheme="minorHAnsi"/>
          <w:sz w:val="24"/>
          <w:szCs w:val="24"/>
        </w:rPr>
        <w:t xml:space="preserve">Ważnym wnioskiem płynącym ze spotkania jest wspólne stanowisko uczestników, iż </w:t>
      </w:r>
      <w:del w:id="342" w:author="Onoszko Barbara" w:date="2022-05-13T11:22:00Z">
        <w:r w:rsidDel="00CD0D37">
          <w:rPr>
            <w:rFonts w:cstheme="minorHAnsi"/>
            <w:sz w:val="24"/>
            <w:szCs w:val="24"/>
          </w:rPr>
          <w:delText xml:space="preserve">ULG </w:delText>
        </w:r>
      </w:del>
      <w:ins w:id="343" w:author="Onoszko Barbara" w:date="2022-05-13T11:22:00Z">
        <w:r w:rsidR="00CD0D37">
          <w:rPr>
            <w:rFonts w:cstheme="minorHAnsi"/>
            <w:sz w:val="24"/>
            <w:szCs w:val="24"/>
          </w:rPr>
          <w:t>LGD</w:t>
        </w:r>
        <w:bookmarkStart w:id="344" w:name="_GoBack"/>
        <w:bookmarkEnd w:id="344"/>
        <w:r w:rsidR="00CD0D37">
          <w:rPr>
            <w:rFonts w:cstheme="minorHAnsi"/>
            <w:sz w:val="24"/>
            <w:szCs w:val="24"/>
          </w:rPr>
          <w:t xml:space="preserve"> </w:t>
        </w:r>
      </w:ins>
      <w:r>
        <w:rPr>
          <w:rFonts w:cstheme="minorHAnsi"/>
          <w:sz w:val="24"/>
          <w:szCs w:val="24"/>
        </w:rPr>
        <w:t xml:space="preserve">jest narzędziem, którego funkcjonowanie należy </w:t>
      </w:r>
      <w:r w:rsidR="006A586A">
        <w:rPr>
          <w:rFonts w:cstheme="minorHAnsi"/>
          <w:sz w:val="24"/>
          <w:szCs w:val="24"/>
        </w:rPr>
        <w:t>przewidzieć w dłuższym horyzoncie czasowy</w:t>
      </w:r>
      <w:ins w:id="345" w:author="Onoszko Barbara" w:date="2022-05-13T08:53:00Z">
        <w:r w:rsidR="00DA40CE">
          <w:rPr>
            <w:rFonts w:cstheme="minorHAnsi"/>
            <w:sz w:val="24"/>
            <w:szCs w:val="24"/>
          </w:rPr>
          <w:t>m</w:t>
        </w:r>
      </w:ins>
      <w:r w:rsidR="006A586A">
        <w:rPr>
          <w:rFonts w:cstheme="minorHAnsi"/>
          <w:sz w:val="24"/>
          <w:szCs w:val="24"/>
        </w:rPr>
        <w:t xml:space="preserve">, wykraczającym poza termin realizacji projektu </w:t>
      </w:r>
      <w:ins w:id="346" w:author="Onoszko Barbara" w:date="2022-05-13T08:41:00Z">
        <w:r w:rsidR="007658DD">
          <w:rPr>
            <w:rFonts w:cstheme="minorHAnsi"/>
            <w:sz w:val="24"/>
            <w:szCs w:val="24"/>
          </w:rPr>
          <w:t>„</w:t>
        </w:r>
      </w:ins>
      <w:proofErr w:type="spellStart"/>
      <w:r w:rsidR="006A586A">
        <w:rPr>
          <w:rFonts w:cstheme="minorHAnsi"/>
          <w:sz w:val="24"/>
          <w:szCs w:val="24"/>
        </w:rPr>
        <w:t>Tech</w:t>
      </w:r>
      <w:ins w:id="347" w:author="Onoszko Barbara" w:date="2022-05-13T08:41:00Z">
        <w:r w:rsidR="007658DD">
          <w:rPr>
            <w:rFonts w:cstheme="minorHAnsi"/>
            <w:sz w:val="24"/>
            <w:szCs w:val="24"/>
          </w:rPr>
          <w:t>R</w:t>
        </w:r>
      </w:ins>
      <w:del w:id="348" w:author="Onoszko Barbara" w:date="2022-05-13T08:41:00Z">
        <w:r w:rsidR="006A586A" w:rsidDel="007658DD">
          <w:rPr>
            <w:rFonts w:cstheme="minorHAnsi"/>
            <w:sz w:val="24"/>
            <w:szCs w:val="24"/>
          </w:rPr>
          <w:delText>r</w:delText>
        </w:r>
      </w:del>
      <w:r w:rsidR="006A586A">
        <w:rPr>
          <w:rFonts w:cstheme="minorHAnsi"/>
          <w:sz w:val="24"/>
          <w:szCs w:val="24"/>
        </w:rPr>
        <w:t>evolution</w:t>
      </w:r>
      <w:proofErr w:type="spellEnd"/>
      <w:r w:rsidR="006A586A">
        <w:rPr>
          <w:rFonts w:cstheme="minorHAnsi"/>
          <w:sz w:val="24"/>
          <w:szCs w:val="24"/>
        </w:rPr>
        <w:t xml:space="preserve"> 2.0</w:t>
      </w:r>
      <w:del w:id="349" w:author="Onoszko Barbara" w:date="2022-05-13T08:41:00Z">
        <w:r w:rsidR="006A586A" w:rsidDel="007658DD">
          <w:rPr>
            <w:rFonts w:cstheme="minorHAnsi"/>
            <w:sz w:val="24"/>
            <w:szCs w:val="24"/>
          </w:rPr>
          <w:delText>.</w:delText>
        </w:r>
      </w:del>
      <w:ins w:id="350" w:author="Onoszko Barbara" w:date="2022-05-13T08:41:00Z">
        <w:r w:rsidR="007658DD">
          <w:rPr>
            <w:rFonts w:cstheme="minorHAnsi"/>
            <w:sz w:val="24"/>
            <w:szCs w:val="24"/>
          </w:rPr>
          <w:t>”</w:t>
        </w:r>
      </w:ins>
      <w:ins w:id="351" w:author="Onoszko Barbara" w:date="2022-05-13T11:05:00Z">
        <w:r w:rsidR="00E8196C">
          <w:rPr>
            <w:rFonts w:cstheme="minorHAnsi"/>
            <w:sz w:val="24"/>
            <w:szCs w:val="24"/>
          </w:rPr>
          <w:t>.</w:t>
        </w:r>
      </w:ins>
      <w:r w:rsidR="006A586A">
        <w:rPr>
          <w:rFonts w:cstheme="minorHAnsi"/>
          <w:sz w:val="24"/>
          <w:szCs w:val="24"/>
        </w:rPr>
        <w:t xml:space="preserve">  </w:t>
      </w:r>
      <w:ins w:id="352" w:author="Onoszko Barbara" w:date="2022-05-13T11:05:00Z">
        <w:r w:rsidR="00E8196C">
          <w:rPr>
            <w:rFonts w:cstheme="minorHAnsi"/>
            <w:sz w:val="24"/>
            <w:szCs w:val="24"/>
          </w:rPr>
          <w:t xml:space="preserve">Stanowisko to </w:t>
        </w:r>
      </w:ins>
      <w:ins w:id="353" w:author="Onoszko Barbara" w:date="2022-05-13T11:06:00Z">
        <w:r w:rsidR="00E8196C">
          <w:rPr>
            <w:rFonts w:cstheme="minorHAnsi"/>
            <w:sz w:val="24"/>
            <w:szCs w:val="24"/>
          </w:rPr>
          <w:t xml:space="preserve">wynika z konieczności </w:t>
        </w:r>
      </w:ins>
      <w:ins w:id="354" w:author="Onoszko Barbara" w:date="2022-05-13T11:07:00Z">
        <w:r w:rsidR="00E8196C">
          <w:rPr>
            <w:rFonts w:cstheme="minorHAnsi"/>
            <w:sz w:val="24"/>
            <w:szCs w:val="24"/>
          </w:rPr>
          <w:t>ustanowienia</w:t>
        </w:r>
      </w:ins>
      <w:ins w:id="355" w:author="Onoszko Barbara" w:date="2022-05-13T11:06:00Z">
        <w:r w:rsidR="00E8196C">
          <w:rPr>
            <w:rFonts w:cstheme="minorHAnsi"/>
            <w:sz w:val="24"/>
            <w:szCs w:val="24"/>
          </w:rPr>
          <w:t xml:space="preserve"> stałych </w:t>
        </w:r>
      </w:ins>
      <w:ins w:id="356" w:author="Onoszko Barbara" w:date="2022-05-13T11:07:00Z">
        <w:r w:rsidR="00E8196C">
          <w:rPr>
            <w:rFonts w:cstheme="minorHAnsi"/>
            <w:sz w:val="24"/>
            <w:szCs w:val="24"/>
          </w:rPr>
          <w:t>narzędzi</w:t>
        </w:r>
      </w:ins>
      <w:ins w:id="357" w:author="Onoszko Barbara" w:date="2022-05-13T11:06:00Z">
        <w:r w:rsidR="00E8196C">
          <w:rPr>
            <w:rFonts w:cstheme="minorHAnsi"/>
            <w:sz w:val="24"/>
            <w:szCs w:val="24"/>
          </w:rPr>
          <w:t xml:space="preserve"> wspierających </w:t>
        </w:r>
      </w:ins>
      <w:ins w:id="358" w:author="Onoszko Barbara" w:date="2022-05-13T11:07:00Z">
        <w:r w:rsidR="00E8196C">
          <w:rPr>
            <w:rFonts w:cstheme="minorHAnsi"/>
            <w:sz w:val="24"/>
            <w:szCs w:val="24"/>
          </w:rPr>
          <w:t>przedsiębiorczość</w:t>
        </w:r>
      </w:ins>
      <w:ins w:id="359" w:author="Onoszko Barbara" w:date="2022-05-13T11:06:00Z">
        <w:r w:rsidR="00E8196C">
          <w:rPr>
            <w:rFonts w:cstheme="minorHAnsi"/>
            <w:sz w:val="24"/>
            <w:szCs w:val="24"/>
          </w:rPr>
          <w:t xml:space="preserve"> i lokalną gospod</w:t>
        </w:r>
      </w:ins>
      <w:ins w:id="360" w:author="Onoszko Barbara" w:date="2022-05-13T11:07:00Z">
        <w:r w:rsidR="00E8196C">
          <w:rPr>
            <w:rFonts w:cstheme="minorHAnsi"/>
            <w:sz w:val="24"/>
            <w:szCs w:val="24"/>
          </w:rPr>
          <w:t>arkę</w:t>
        </w:r>
        <w:r w:rsidR="000D25BD">
          <w:rPr>
            <w:rFonts w:cstheme="minorHAnsi"/>
            <w:sz w:val="24"/>
            <w:szCs w:val="24"/>
          </w:rPr>
          <w:t xml:space="preserve"> </w:t>
        </w:r>
      </w:ins>
      <w:del w:id="361" w:author="Onoszko Barbara" w:date="2022-05-13T11:07:00Z">
        <w:r w:rsidR="006A586A" w:rsidDel="000D25BD">
          <w:rPr>
            <w:rFonts w:cstheme="minorHAnsi"/>
            <w:sz w:val="24"/>
            <w:szCs w:val="24"/>
          </w:rPr>
          <w:delText xml:space="preserve">Takie podejście do sprawy wynika ze złożoności transferu elementów Dobrej Praktyki </w:delText>
        </w:r>
      </w:del>
      <w:r w:rsidR="006A586A">
        <w:rPr>
          <w:rFonts w:cstheme="minorHAnsi"/>
          <w:sz w:val="24"/>
          <w:szCs w:val="24"/>
        </w:rPr>
        <w:t xml:space="preserve">oraz ambitnych celów związanych z uruchomieniem wielu podobnych rozwiązań do tych wdrożonych u Lidera Projektu, co wymaga długofalowego działania </w:t>
      </w:r>
      <w:r w:rsidR="006A586A">
        <w:rPr>
          <w:rFonts w:cstheme="minorHAnsi"/>
          <w:sz w:val="24"/>
          <w:szCs w:val="24"/>
        </w:rPr>
        <w:br/>
        <w:t xml:space="preserve">i współpracy wielu aktorów lokalnego życia gospodarczego miasta. </w:t>
      </w:r>
    </w:p>
    <w:sectPr w:rsidR="00E601F2" w:rsidRPr="00E60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C59"/>
    <w:multiLevelType w:val="hybridMultilevel"/>
    <w:tmpl w:val="5868FC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05B5"/>
    <w:multiLevelType w:val="hybridMultilevel"/>
    <w:tmpl w:val="877E8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402EB"/>
    <w:multiLevelType w:val="hybridMultilevel"/>
    <w:tmpl w:val="457E72B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oszko Barbara">
    <w15:presenceInfo w15:providerId="AD" w15:userId="S-1-5-21-3355508328-1360366969-2585813648-3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D"/>
    <w:rsid w:val="000058E1"/>
    <w:rsid w:val="000D2054"/>
    <w:rsid w:val="000D25BD"/>
    <w:rsid w:val="000E2A86"/>
    <w:rsid w:val="00164EEE"/>
    <w:rsid w:val="00175438"/>
    <w:rsid w:val="00366950"/>
    <w:rsid w:val="003C1C3A"/>
    <w:rsid w:val="00536C23"/>
    <w:rsid w:val="0054574D"/>
    <w:rsid w:val="005E182D"/>
    <w:rsid w:val="005F1983"/>
    <w:rsid w:val="006A586A"/>
    <w:rsid w:val="006C5D86"/>
    <w:rsid w:val="006F2086"/>
    <w:rsid w:val="007658DD"/>
    <w:rsid w:val="007E4826"/>
    <w:rsid w:val="007F0A94"/>
    <w:rsid w:val="00831D40"/>
    <w:rsid w:val="00855FDC"/>
    <w:rsid w:val="009109A8"/>
    <w:rsid w:val="00A90423"/>
    <w:rsid w:val="00BE1CCF"/>
    <w:rsid w:val="00C2291E"/>
    <w:rsid w:val="00C6070D"/>
    <w:rsid w:val="00CB523D"/>
    <w:rsid w:val="00CC7912"/>
    <w:rsid w:val="00CD0D37"/>
    <w:rsid w:val="00DA40CE"/>
    <w:rsid w:val="00E601F2"/>
    <w:rsid w:val="00E8196C"/>
    <w:rsid w:val="00F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D956"/>
  <w15:chartTrackingRefBased/>
  <w15:docId w15:val="{B707A5D8-12F2-4422-8C3F-B12B1B8A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182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31D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31D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31D4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31D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31D4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1060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Onoszko Barbara</cp:lastModifiedBy>
  <cp:revision>11</cp:revision>
  <dcterms:created xsi:type="dcterms:W3CDTF">2022-05-13T06:53:00Z</dcterms:created>
  <dcterms:modified xsi:type="dcterms:W3CDTF">2022-05-13T09:24:00Z</dcterms:modified>
</cp:coreProperties>
</file>